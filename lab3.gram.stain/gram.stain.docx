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383C2" w14:textId="77777777" w:rsidR="006B6CEF" w:rsidRPr="00DE6C6C" w:rsidRDefault="00DE5E11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ins w:id="0" w:author="Hong Qin" w:date="2014-01-28T15:15:00Z">
        <w:r>
          <w:rPr>
            <w:rFonts w:ascii="Times New Roman" w:hAnsi="Times New Roman" w:cs="Times New Roman"/>
            <w:b/>
            <w:sz w:val="24"/>
            <w:szCs w:val="24"/>
          </w:rPr>
          <w:t xml:space="preserve">Bio233 </w:t>
        </w:r>
      </w:ins>
      <w:r w:rsidR="006F15E8">
        <w:rPr>
          <w:rFonts w:ascii="Times New Roman" w:hAnsi="Times New Roman" w:cs="Times New Roman"/>
          <w:b/>
          <w:sz w:val="24"/>
          <w:szCs w:val="24"/>
        </w:rPr>
        <w:t>Lab</w:t>
      </w:r>
      <w:del w:id="1" w:author="Hong Qin" w:date="2014-01-28T15:15:00Z">
        <w:r w:rsidR="006F15E8" w:rsidDel="00DE5E11">
          <w:rPr>
            <w:rFonts w:ascii="Times New Roman" w:hAnsi="Times New Roman" w:cs="Times New Roman"/>
            <w:b/>
            <w:sz w:val="24"/>
            <w:szCs w:val="24"/>
          </w:rPr>
          <w:delText xml:space="preserve"> exercise</w:delText>
        </w:r>
      </w:del>
      <w:r w:rsidR="006B6CEF" w:rsidRPr="00DE6C6C">
        <w:rPr>
          <w:rFonts w:ascii="Times New Roman" w:hAnsi="Times New Roman" w:cs="Times New Roman"/>
          <w:b/>
          <w:sz w:val="24"/>
          <w:szCs w:val="24"/>
        </w:rPr>
        <w:t>. Gram stain.</w:t>
      </w:r>
    </w:p>
    <w:p w14:paraId="366268CB" w14:textId="77777777" w:rsidR="00A72543" w:rsidRDefault="00A72543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AF9E0" w14:textId="77777777" w:rsidR="00D1571E" w:rsidRPr="006A6427" w:rsidRDefault="00CE60A3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Safety issues</w:t>
      </w:r>
    </w:p>
    <w:p w14:paraId="5531072D" w14:textId="77777777" w:rsidR="00021886" w:rsidRPr="00335CB8" w:rsidRDefault="00073307" w:rsidP="00335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CB8">
        <w:rPr>
          <w:rFonts w:ascii="Times New Roman" w:hAnsi="Times New Roman" w:cs="Times New Roman"/>
          <w:sz w:val="24"/>
          <w:szCs w:val="24"/>
        </w:rPr>
        <w:t xml:space="preserve">Tie your hairs behind in the lab, especially when using Bunsen burners. </w:t>
      </w:r>
    </w:p>
    <w:p w14:paraId="54ED2C7A" w14:textId="77777777" w:rsidR="00335CB8" w:rsidRDefault="00335CB8" w:rsidP="00335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glove</w:t>
      </w:r>
      <w:r w:rsidR="001363C0">
        <w:rPr>
          <w:rFonts w:ascii="Times New Roman" w:hAnsi="Times New Roman" w:cs="Times New Roman"/>
          <w:sz w:val="24"/>
          <w:szCs w:val="24"/>
        </w:rPr>
        <w:t xml:space="preserve">s when handling </w:t>
      </w:r>
      <w:r w:rsidR="00BD27A0">
        <w:rPr>
          <w:rFonts w:ascii="Times New Roman" w:hAnsi="Times New Roman" w:cs="Times New Roman"/>
          <w:sz w:val="24"/>
          <w:szCs w:val="24"/>
        </w:rPr>
        <w:t xml:space="preserve">samples with </w:t>
      </w:r>
      <w:r w:rsidR="001363C0">
        <w:rPr>
          <w:rFonts w:ascii="Times New Roman" w:hAnsi="Times New Roman" w:cs="Times New Roman"/>
          <w:sz w:val="24"/>
          <w:szCs w:val="24"/>
        </w:rPr>
        <w:t xml:space="preserve">live bacteria. </w:t>
      </w:r>
    </w:p>
    <w:p w14:paraId="29D02A13" w14:textId="77777777" w:rsidR="002B53A5" w:rsidRDefault="00F1659B" w:rsidP="00335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 staining to skins and clothes. </w:t>
      </w:r>
    </w:p>
    <w:p w14:paraId="31EAE801" w14:textId="77777777" w:rsidR="0056557F" w:rsidRPr="00335CB8" w:rsidRDefault="0056557F" w:rsidP="00335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Beware that some bacteria are pathogens. </w:t>
      </w:r>
    </w:p>
    <w:p w14:paraId="1BD344AF" w14:textId="77777777" w:rsidR="004B1560" w:rsidRDefault="004B1560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FEAAA5" w14:textId="77777777" w:rsidR="006B6CEF" w:rsidRPr="00DE6C6C" w:rsidRDefault="00D1571E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 the smears</w:t>
      </w:r>
    </w:p>
    <w:p w14:paraId="4EE530D7" w14:textId="77777777" w:rsidR="006B6CEF" w:rsidRPr="00B21C54" w:rsidRDefault="006B6CEF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C54">
        <w:rPr>
          <w:rFonts w:ascii="Times New Roman" w:hAnsi="Times New Roman" w:cs="Times New Roman"/>
          <w:sz w:val="24"/>
          <w:szCs w:val="24"/>
        </w:rPr>
        <w:t xml:space="preserve">Place a </w:t>
      </w:r>
      <w:ins w:id="2" w:author="Hong" w:date="2014-02-05T10:34:00Z">
        <w:r w:rsidR="0034075B">
          <w:rPr>
            <w:rFonts w:ascii="Times New Roman" w:hAnsi="Times New Roman" w:cs="Times New Roman"/>
            <w:sz w:val="24"/>
            <w:szCs w:val="24"/>
          </w:rPr>
          <w:t xml:space="preserve">very </w:t>
        </w:r>
      </w:ins>
      <w:bookmarkStart w:id="3" w:name="_GoBack"/>
      <w:bookmarkEnd w:id="3"/>
      <w:ins w:id="4" w:author="Hong Qin" w:date="2014-01-28T15:15:00Z">
        <w:r w:rsidR="00623879">
          <w:rPr>
            <w:rFonts w:ascii="Times New Roman" w:hAnsi="Times New Roman" w:cs="Times New Roman"/>
            <w:sz w:val="24"/>
            <w:szCs w:val="24"/>
          </w:rPr>
          <w:t xml:space="preserve">small </w:t>
        </w:r>
      </w:ins>
      <w:r w:rsidRPr="00B21C54">
        <w:rPr>
          <w:rFonts w:ascii="Times New Roman" w:hAnsi="Times New Roman" w:cs="Times New Roman"/>
          <w:sz w:val="24"/>
          <w:szCs w:val="24"/>
        </w:rPr>
        <w:t xml:space="preserve">drop of distilled water on </w:t>
      </w:r>
      <w:r w:rsidR="00165CEF">
        <w:rPr>
          <w:rFonts w:ascii="Times New Roman" w:hAnsi="Times New Roman" w:cs="Times New Roman"/>
          <w:sz w:val="24"/>
          <w:szCs w:val="24"/>
        </w:rPr>
        <w:t xml:space="preserve">each </w:t>
      </w:r>
      <w:r w:rsidRPr="00B21C54">
        <w:rPr>
          <w:rFonts w:ascii="Times New Roman" w:hAnsi="Times New Roman" w:cs="Times New Roman"/>
          <w:sz w:val="24"/>
          <w:szCs w:val="24"/>
        </w:rPr>
        <w:t>slide.</w:t>
      </w:r>
      <w:r w:rsidR="00AD2BED">
        <w:rPr>
          <w:rFonts w:ascii="Times New Roman" w:hAnsi="Times New Roman" w:cs="Times New Roman"/>
          <w:sz w:val="24"/>
          <w:szCs w:val="24"/>
        </w:rPr>
        <w:t xml:space="preserve"> (Make sure the slides are clean. Wipe off with 70% ethanol if necessary). </w:t>
      </w:r>
    </w:p>
    <w:p w14:paraId="498F8B16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2.</w:t>
      </w:r>
      <w:r w:rsidRPr="00AC6DA6">
        <w:rPr>
          <w:rFonts w:ascii="Times New Roman" w:hAnsi="Times New Roman" w:cs="Times New Roman"/>
          <w:sz w:val="24"/>
          <w:szCs w:val="24"/>
        </w:rPr>
        <w:tab/>
        <w:t>Flame an inoculating loop and the mouth of the culture tube.</w:t>
      </w:r>
    </w:p>
    <w:p w14:paraId="22D7A2CF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3.</w:t>
      </w:r>
      <w:r w:rsidRPr="00AC6DA6">
        <w:rPr>
          <w:rFonts w:ascii="Times New Roman" w:hAnsi="Times New Roman" w:cs="Times New Roman"/>
          <w:sz w:val="24"/>
          <w:szCs w:val="24"/>
        </w:rPr>
        <w:tab/>
        <w:t xml:space="preserve">Remove a small quantity of bacteria from the slant. </w:t>
      </w:r>
    </w:p>
    <w:p w14:paraId="458DB48B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4.</w:t>
      </w:r>
      <w:r w:rsidRPr="00AC6DA6">
        <w:rPr>
          <w:rFonts w:ascii="Times New Roman" w:hAnsi="Times New Roman" w:cs="Times New Roman"/>
          <w:sz w:val="24"/>
          <w:szCs w:val="24"/>
        </w:rPr>
        <w:tab/>
        <w:t>Flame the mouth of the tube and replace the cap.</w:t>
      </w:r>
    </w:p>
    <w:p w14:paraId="68540E10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5.</w:t>
      </w:r>
      <w:r w:rsidRPr="00AC6DA6">
        <w:rPr>
          <w:rFonts w:ascii="Times New Roman" w:hAnsi="Times New Roman" w:cs="Times New Roman"/>
          <w:sz w:val="24"/>
          <w:szCs w:val="24"/>
        </w:rPr>
        <w:tab/>
        <w:t xml:space="preserve">Mix the bacteria with the water on the slide and spread thinly. </w:t>
      </w:r>
      <w:proofErr w:type="spellStart"/>
      <w:r w:rsidRPr="00AC6DA6">
        <w:rPr>
          <w:rFonts w:ascii="Times New Roman" w:hAnsi="Times New Roman" w:cs="Times New Roman"/>
          <w:sz w:val="24"/>
          <w:szCs w:val="24"/>
        </w:rPr>
        <w:t>Reflame</w:t>
      </w:r>
      <w:proofErr w:type="spellEnd"/>
      <w:r w:rsidRPr="00AC6DA6">
        <w:rPr>
          <w:rFonts w:ascii="Times New Roman" w:hAnsi="Times New Roman" w:cs="Times New Roman"/>
          <w:sz w:val="24"/>
          <w:szCs w:val="24"/>
        </w:rPr>
        <w:t xml:space="preserve"> the loop.</w:t>
      </w:r>
    </w:p>
    <w:p w14:paraId="7BAC6648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6.</w:t>
      </w:r>
      <w:r w:rsidRPr="00AC6DA6">
        <w:rPr>
          <w:rFonts w:ascii="Times New Roman" w:hAnsi="Times New Roman" w:cs="Times New Roman"/>
          <w:sz w:val="24"/>
          <w:szCs w:val="24"/>
        </w:rPr>
        <w:tab/>
        <w:t>Denote the type of bacteria on each slide with a wax pencil.</w:t>
      </w:r>
      <w:r w:rsidR="00A01C57">
        <w:rPr>
          <w:rFonts w:ascii="Times New Roman" w:hAnsi="Times New Roman" w:cs="Times New Roman"/>
          <w:sz w:val="24"/>
          <w:szCs w:val="24"/>
        </w:rPr>
        <w:t xml:space="preserve"> Record the dates and your initials</w:t>
      </w:r>
      <w:ins w:id="5" w:author="Hong Qin" w:date="2014-01-28T15:16:00Z">
        <w:r w:rsidR="00623879">
          <w:rPr>
            <w:rFonts w:ascii="Times New Roman" w:hAnsi="Times New Roman" w:cs="Times New Roman"/>
            <w:sz w:val="24"/>
            <w:szCs w:val="24"/>
          </w:rPr>
          <w:t xml:space="preserve"> or full names</w:t>
        </w:r>
      </w:ins>
      <w:r w:rsidR="00A01C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DCDCA2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7.</w:t>
      </w:r>
      <w:r w:rsidRPr="00AC6DA6">
        <w:rPr>
          <w:rFonts w:ascii="Times New Roman" w:hAnsi="Times New Roman" w:cs="Times New Roman"/>
          <w:sz w:val="24"/>
          <w:szCs w:val="24"/>
        </w:rPr>
        <w:tab/>
        <w:t>Allow the smear on the slide to air-dry.</w:t>
      </w:r>
      <w:ins w:id="6" w:author="Hong Qin" w:date="2014-01-28T15:16:00Z">
        <w:r w:rsidR="00DE5555">
          <w:rPr>
            <w:rFonts w:ascii="Times New Roman" w:hAnsi="Times New Roman" w:cs="Times New Roman"/>
            <w:sz w:val="24"/>
            <w:szCs w:val="24"/>
          </w:rPr>
          <w:t xml:space="preserve"> (This should take &lt;5 minutes. If it takes too long, redo another smear with less water.)</w:t>
        </w:r>
      </w:ins>
    </w:p>
    <w:p w14:paraId="7708EBB8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8.</w:t>
      </w:r>
      <w:r w:rsidRPr="00AC6DA6">
        <w:rPr>
          <w:rFonts w:ascii="Times New Roman" w:hAnsi="Times New Roman" w:cs="Times New Roman"/>
          <w:sz w:val="24"/>
          <w:szCs w:val="24"/>
        </w:rPr>
        <w:tab/>
        <w:t>Pass the slide, smear side up, through a flame quickly 3 times to fix the bacterial cells. Fixing kill</w:t>
      </w:r>
      <w:r w:rsidR="009B5E4E">
        <w:rPr>
          <w:rFonts w:ascii="Times New Roman" w:hAnsi="Times New Roman" w:cs="Times New Roman"/>
          <w:sz w:val="24"/>
          <w:szCs w:val="24"/>
        </w:rPr>
        <w:t>s</w:t>
      </w:r>
      <w:r w:rsidRPr="00AC6DA6">
        <w:rPr>
          <w:rFonts w:ascii="Times New Roman" w:hAnsi="Times New Roman" w:cs="Times New Roman"/>
          <w:sz w:val="24"/>
          <w:szCs w:val="24"/>
        </w:rPr>
        <w:t xml:space="preserve"> the bacterial cells and causes them to stick to the slide.</w:t>
      </w:r>
    </w:p>
    <w:p w14:paraId="2C47ECE1" w14:textId="77777777" w:rsidR="006B6CEF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9.</w:t>
      </w:r>
      <w:r w:rsidRPr="00AC6DA6">
        <w:rPr>
          <w:rFonts w:ascii="Times New Roman" w:hAnsi="Times New Roman" w:cs="Times New Roman"/>
          <w:sz w:val="24"/>
          <w:szCs w:val="24"/>
        </w:rPr>
        <w:tab/>
        <w:t xml:space="preserve">Allow the slides to cool. </w:t>
      </w:r>
    </w:p>
    <w:p w14:paraId="5E57311A" w14:textId="77777777" w:rsidR="005328B4" w:rsidRDefault="005328B4" w:rsidP="005328B4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AC6DA6">
        <w:rPr>
          <w:rFonts w:ascii="Times New Roman" w:hAnsi="Times New Roman" w:cs="Times New Roman"/>
          <w:sz w:val="24"/>
          <w:szCs w:val="24"/>
        </w:rPr>
        <w:t>.</w:t>
      </w:r>
      <w:r w:rsidRPr="00AC6D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Turn off the Bunsen burner. </w:t>
      </w:r>
    </w:p>
    <w:p w14:paraId="5203A995" w14:textId="77777777" w:rsidR="006B6CEF" w:rsidRPr="00AC6DA6" w:rsidRDefault="006B6CEF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D8B9F" w14:textId="77777777" w:rsidR="006B6CEF" w:rsidRPr="00DE6C6C" w:rsidRDefault="006B6CEF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C6C">
        <w:rPr>
          <w:rFonts w:ascii="Times New Roman" w:hAnsi="Times New Roman" w:cs="Times New Roman"/>
          <w:b/>
          <w:sz w:val="24"/>
          <w:szCs w:val="24"/>
        </w:rPr>
        <w:t>Gram stain</w:t>
      </w:r>
    </w:p>
    <w:p w14:paraId="5E325270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1.</w:t>
      </w:r>
      <w:r w:rsidRPr="00AC6DA6">
        <w:rPr>
          <w:rFonts w:ascii="Times New Roman" w:hAnsi="Times New Roman" w:cs="Times New Roman"/>
          <w:sz w:val="24"/>
          <w:szCs w:val="24"/>
        </w:rPr>
        <w:tab/>
        <w:t xml:space="preserve">Flood the fixed smears with crystal violet for 1 minute. </w:t>
      </w:r>
    </w:p>
    <w:p w14:paraId="4B91804F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2.</w:t>
      </w:r>
      <w:r w:rsidRPr="00AC6DA6">
        <w:rPr>
          <w:rFonts w:ascii="Times New Roman" w:hAnsi="Times New Roman" w:cs="Times New Roman"/>
          <w:sz w:val="24"/>
          <w:szCs w:val="24"/>
        </w:rPr>
        <w:tab/>
        <w:t>Rinse the slide gently with tap water until the water runs off clear.</w:t>
      </w:r>
    </w:p>
    <w:p w14:paraId="27F42693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3.</w:t>
      </w:r>
      <w:r w:rsidRPr="00AC6DA6">
        <w:rPr>
          <w:rFonts w:ascii="Times New Roman" w:hAnsi="Times New Roman" w:cs="Times New Roman"/>
          <w:sz w:val="24"/>
          <w:szCs w:val="24"/>
        </w:rPr>
        <w:tab/>
        <w:t>Flood the smear with Gram iodine for 1 minute.</w:t>
      </w:r>
    </w:p>
    <w:p w14:paraId="5C78A101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4.</w:t>
      </w:r>
      <w:r w:rsidRPr="00AC6DA6">
        <w:rPr>
          <w:rFonts w:ascii="Times New Roman" w:hAnsi="Times New Roman" w:cs="Times New Roman"/>
          <w:sz w:val="24"/>
          <w:szCs w:val="24"/>
        </w:rPr>
        <w:tab/>
        <w:t>Rinse with tap water.</w:t>
      </w:r>
    </w:p>
    <w:p w14:paraId="1AC587C5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5.</w:t>
      </w:r>
      <w:r w:rsidRPr="00AC6DA6">
        <w:rPr>
          <w:rFonts w:ascii="Times New Roman" w:hAnsi="Times New Roman" w:cs="Times New Roman"/>
          <w:sz w:val="24"/>
          <w:szCs w:val="24"/>
        </w:rPr>
        <w:tab/>
        <w:t>Decolorize with 9</w:t>
      </w:r>
      <w:r w:rsidR="00CD5602">
        <w:rPr>
          <w:rFonts w:ascii="Times New Roman" w:hAnsi="Times New Roman" w:cs="Times New Roman"/>
          <w:sz w:val="24"/>
          <w:szCs w:val="24"/>
        </w:rPr>
        <w:t>5</w:t>
      </w:r>
      <w:r w:rsidRPr="00AC6DA6">
        <w:rPr>
          <w:rFonts w:ascii="Times New Roman" w:hAnsi="Times New Roman" w:cs="Times New Roman"/>
          <w:sz w:val="24"/>
          <w:szCs w:val="24"/>
        </w:rPr>
        <w:t>% ethanol. All</w:t>
      </w:r>
      <w:r w:rsidR="00430174">
        <w:rPr>
          <w:rFonts w:ascii="Times New Roman" w:hAnsi="Times New Roman" w:cs="Times New Roman"/>
          <w:sz w:val="24"/>
          <w:szCs w:val="24"/>
        </w:rPr>
        <w:t>ow</w:t>
      </w:r>
      <w:r w:rsidRPr="00AC6DA6">
        <w:rPr>
          <w:rFonts w:ascii="Times New Roman" w:hAnsi="Times New Roman" w:cs="Times New Roman"/>
          <w:sz w:val="24"/>
          <w:szCs w:val="24"/>
        </w:rPr>
        <w:t xml:space="preserve"> the ethanol to stream across the slide until the runoff is clear.</w:t>
      </w:r>
    </w:p>
    <w:p w14:paraId="26F65354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6.</w:t>
      </w:r>
      <w:r w:rsidRPr="00AC6DA6">
        <w:rPr>
          <w:rFonts w:ascii="Times New Roman" w:hAnsi="Times New Roman" w:cs="Times New Roman"/>
          <w:sz w:val="24"/>
          <w:szCs w:val="24"/>
        </w:rPr>
        <w:tab/>
        <w:t>Rinse with tap water.</w:t>
      </w:r>
    </w:p>
    <w:p w14:paraId="52E79149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7.</w:t>
      </w:r>
      <w:r w:rsidRPr="00AC6DA6">
        <w:rPr>
          <w:rFonts w:ascii="Times New Roman" w:hAnsi="Times New Roman" w:cs="Times New Roman"/>
          <w:sz w:val="24"/>
          <w:szCs w:val="24"/>
        </w:rPr>
        <w:tab/>
        <w:t>Flood with safranin for 1 minute.</w:t>
      </w:r>
    </w:p>
    <w:p w14:paraId="18BD7A35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8.</w:t>
      </w:r>
      <w:r w:rsidRPr="00AC6DA6">
        <w:rPr>
          <w:rFonts w:ascii="Times New Roman" w:hAnsi="Times New Roman" w:cs="Times New Roman"/>
          <w:sz w:val="24"/>
          <w:szCs w:val="24"/>
        </w:rPr>
        <w:tab/>
        <w:t>Rinse with tap water.</w:t>
      </w:r>
    </w:p>
    <w:p w14:paraId="3806112E" w14:textId="77777777" w:rsidR="006B6CEF" w:rsidRPr="00AC6DA6" w:rsidRDefault="006B6CEF" w:rsidP="00DE6C6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C6DA6">
        <w:rPr>
          <w:rFonts w:ascii="Times New Roman" w:hAnsi="Times New Roman" w:cs="Times New Roman"/>
          <w:sz w:val="24"/>
          <w:szCs w:val="24"/>
        </w:rPr>
        <w:t>9.</w:t>
      </w:r>
      <w:r w:rsidRPr="00AC6DA6">
        <w:rPr>
          <w:rFonts w:ascii="Times New Roman" w:hAnsi="Times New Roman" w:cs="Times New Roman"/>
          <w:sz w:val="24"/>
          <w:szCs w:val="24"/>
        </w:rPr>
        <w:tab/>
        <w:t>Carefully blot</w:t>
      </w:r>
      <w:r w:rsidR="000F2068">
        <w:rPr>
          <w:rFonts w:ascii="Times New Roman" w:hAnsi="Times New Roman" w:cs="Times New Roman"/>
          <w:sz w:val="24"/>
          <w:szCs w:val="24"/>
        </w:rPr>
        <w:t>, covered with a cover slip,</w:t>
      </w:r>
      <w:r w:rsidRPr="00AC6DA6">
        <w:rPr>
          <w:rFonts w:ascii="Times New Roman" w:hAnsi="Times New Roman" w:cs="Times New Roman"/>
          <w:sz w:val="24"/>
          <w:szCs w:val="24"/>
        </w:rPr>
        <w:t xml:space="preserve"> and observe under microscope. </w:t>
      </w:r>
      <w:r w:rsidR="00B531A2">
        <w:rPr>
          <w:rFonts w:ascii="Times New Roman" w:hAnsi="Times New Roman" w:cs="Times New Roman"/>
          <w:sz w:val="24"/>
          <w:szCs w:val="24"/>
        </w:rPr>
        <w:t>(Put a tiny bit of water on the edge of the cover slip, so it will stick.)</w:t>
      </w:r>
    </w:p>
    <w:p w14:paraId="5BCDE7F4" w14:textId="77777777" w:rsidR="006B6CEF" w:rsidRDefault="006B6CEF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8581B" w14:textId="77777777" w:rsidR="00607766" w:rsidRPr="00607766" w:rsidRDefault="00607766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766">
        <w:rPr>
          <w:rFonts w:ascii="Times New Roman" w:hAnsi="Times New Roman" w:cs="Times New Roman"/>
          <w:b/>
          <w:sz w:val="24"/>
          <w:szCs w:val="24"/>
        </w:rPr>
        <w:t>Clean up</w:t>
      </w:r>
    </w:p>
    <w:p w14:paraId="4368BCD4" w14:textId="77777777" w:rsidR="00607766" w:rsidRPr="004B1560" w:rsidRDefault="00607766" w:rsidP="004B15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1560">
        <w:rPr>
          <w:rFonts w:ascii="Times New Roman" w:hAnsi="Times New Roman" w:cs="Times New Roman"/>
          <w:sz w:val="24"/>
          <w:szCs w:val="24"/>
        </w:rPr>
        <w:t xml:space="preserve">Turn off power of microscope. Clean oil from the lens. </w:t>
      </w:r>
    </w:p>
    <w:p w14:paraId="2420F3A0" w14:textId="77777777" w:rsidR="00F0720D" w:rsidRPr="004B1560" w:rsidRDefault="00607766" w:rsidP="004B15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1560">
        <w:rPr>
          <w:rFonts w:ascii="Times New Roman" w:hAnsi="Times New Roman" w:cs="Times New Roman"/>
          <w:sz w:val="24"/>
          <w:szCs w:val="24"/>
        </w:rPr>
        <w:t>Turn off Bunsen burner and gas</w:t>
      </w:r>
      <w:r w:rsidR="003737F3">
        <w:rPr>
          <w:rFonts w:ascii="Times New Roman" w:hAnsi="Times New Roman" w:cs="Times New Roman"/>
          <w:sz w:val="24"/>
          <w:szCs w:val="24"/>
        </w:rPr>
        <w:t>.</w:t>
      </w:r>
    </w:p>
    <w:p w14:paraId="1F2EF61A" w14:textId="77777777" w:rsidR="00A01C57" w:rsidRDefault="00F0720D" w:rsidP="004B15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1560">
        <w:rPr>
          <w:rFonts w:ascii="Times New Roman" w:hAnsi="Times New Roman" w:cs="Times New Roman"/>
          <w:sz w:val="24"/>
          <w:szCs w:val="24"/>
        </w:rPr>
        <w:t xml:space="preserve">Return staining set, samples, and tools to their original places. </w:t>
      </w:r>
    </w:p>
    <w:p w14:paraId="67A40707" w14:textId="77777777" w:rsidR="00EF0F7C" w:rsidRPr="004B1560" w:rsidRDefault="00EF0F7C" w:rsidP="004B15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your hands with soap!</w:t>
      </w:r>
      <w:r w:rsidR="00C54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E919B" w14:textId="77777777" w:rsidR="00305994" w:rsidRDefault="003059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1496AA" w14:textId="77777777" w:rsidR="004B1560" w:rsidRPr="00A72543" w:rsidRDefault="004B1560" w:rsidP="004B15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Tools and materials</w:t>
      </w:r>
    </w:p>
    <w:p w14:paraId="4EE4C9CE" w14:textId="77777777" w:rsidR="004B1560" w:rsidRDefault="004B1560" w:rsidP="004B1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B1560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3A1EB9B4" w14:textId="77777777" w:rsidR="004B1560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Distilled water</w:t>
      </w:r>
    </w:p>
    <w:p w14:paraId="47C70E60" w14:textId="77777777" w:rsidR="004B1560" w:rsidRPr="00336A31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A31">
        <w:rPr>
          <w:rFonts w:ascii="Times New Roman" w:hAnsi="Times New Roman" w:cs="Times New Roman"/>
          <w:sz w:val="24"/>
          <w:szCs w:val="24"/>
        </w:rPr>
        <w:t>Slides, cover slips</w:t>
      </w:r>
    </w:p>
    <w:p w14:paraId="3A7F4680" w14:textId="77777777" w:rsidR="004B1560" w:rsidRPr="004E38BB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A31">
        <w:rPr>
          <w:rFonts w:ascii="Times New Roman" w:hAnsi="Times New Roman" w:cs="Times New Roman"/>
          <w:sz w:val="24"/>
          <w:szCs w:val="24"/>
        </w:rPr>
        <w:t>Bunsen burners</w:t>
      </w:r>
      <w:r>
        <w:rPr>
          <w:rFonts w:ascii="Times New Roman" w:hAnsi="Times New Roman" w:cs="Times New Roman"/>
          <w:sz w:val="24"/>
          <w:szCs w:val="24"/>
        </w:rPr>
        <w:t xml:space="preserve"> and lighter</w:t>
      </w:r>
    </w:p>
    <w:p w14:paraId="3FC07D3C" w14:textId="77777777" w:rsidR="004B1560" w:rsidRPr="00336A31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A31">
        <w:rPr>
          <w:rFonts w:ascii="Times New Roman" w:hAnsi="Times New Roman" w:cs="Times New Roman"/>
          <w:sz w:val="24"/>
          <w:szCs w:val="24"/>
        </w:rPr>
        <w:t>Inoculating loops</w:t>
      </w:r>
    </w:p>
    <w:p w14:paraId="56912D61" w14:textId="77777777" w:rsidR="004B1560" w:rsidRPr="00336A31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A31">
        <w:rPr>
          <w:rFonts w:ascii="Times New Roman" w:hAnsi="Times New Roman" w:cs="Times New Roman"/>
          <w:sz w:val="24"/>
          <w:szCs w:val="24"/>
        </w:rPr>
        <w:t>Microscope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ins w:id="7" w:author="Hong Qin" w:date="2014-01-28T15:18:00Z">
        <w:r w:rsidR="006F5685">
          <w:rPr>
            <w:rFonts w:ascii="Times New Roman" w:hAnsi="Times New Roman" w:cs="Times New Roman"/>
            <w:sz w:val="24"/>
            <w:szCs w:val="24"/>
          </w:rPr>
          <w:t>(</w:t>
        </w:r>
      </w:ins>
      <w:del w:id="8" w:author="Hong Qin" w:date="2014-01-28T15:18:00Z">
        <w:r w:rsidDel="006F5685">
          <w:rPr>
            <w:rFonts w:ascii="Times New Roman" w:hAnsi="Times New Roman" w:cs="Times New Roman"/>
            <w:sz w:val="24"/>
            <w:szCs w:val="24"/>
          </w:rPr>
          <w:delText xml:space="preserve">with </w:delText>
        </w:r>
      </w:del>
      <w:ins w:id="9" w:author="Hong Qin" w:date="2014-01-28T15:18:00Z">
        <w:r w:rsidR="006F5685">
          <w:rPr>
            <w:rFonts w:ascii="Times New Roman" w:hAnsi="Times New Roman" w:cs="Times New Roman"/>
            <w:sz w:val="24"/>
            <w:szCs w:val="24"/>
          </w:rPr>
          <w:t xml:space="preserve">optional </w:t>
        </w:r>
      </w:ins>
      <w:r>
        <w:rPr>
          <w:rFonts w:ascii="Times New Roman" w:hAnsi="Times New Roman" w:cs="Times New Roman"/>
          <w:sz w:val="24"/>
          <w:szCs w:val="24"/>
        </w:rPr>
        <w:t>oil-immersion lenses</w:t>
      </w:r>
      <w:ins w:id="10" w:author="Hong Qin" w:date="2014-01-28T15:18:00Z">
        <w:r w:rsidR="006F5685"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1A86C020" w14:textId="77777777" w:rsidR="004B1560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Lens wipers</w:t>
      </w:r>
    </w:p>
    <w:p w14:paraId="3E8555F4" w14:textId="77777777" w:rsidR="00D84C80" w:rsidRDefault="00D84C8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Bibulous papers (Absorbent papers)</w:t>
      </w:r>
    </w:p>
    <w:p w14:paraId="1C3F52AD" w14:textId="77777777" w:rsidR="004B1560" w:rsidRPr="00336A31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Wax</w:t>
      </w:r>
      <w:r w:rsidRPr="00336A31">
        <w:rPr>
          <w:rFonts w:ascii="Times New Roman" w:hAnsi="Times New Roman" w:cs="Times New Roman"/>
          <w:sz w:val="24"/>
          <w:szCs w:val="24"/>
        </w:rPr>
        <w:t xml:space="preserve"> pencil</w:t>
      </w:r>
    </w:p>
    <w:p w14:paraId="445372F1" w14:textId="77777777" w:rsidR="004B1560" w:rsidRPr="00336A31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6A31">
        <w:rPr>
          <w:rFonts w:ascii="Times New Roman" w:hAnsi="Times New Roman" w:cs="Times New Roman"/>
          <w:sz w:val="24"/>
          <w:szCs w:val="24"/>
        </w:rPr>
        <w:t>Crytal</w:t>
      </w:r>
      <w:proofErr w:type="spellEnd"/>
      <w:r w:rsidRPr="00336A31">
        <w:rPr>
          <w:rFonts w:ascii="Times New Roman" w:hAnsi="Times New Roman" w:cs="Times New Roman"/>
          <w:sz w:val="24"/>
          <w:szCs w:val="24"/>
        </w:rPr>
        <w:t xml:space="preserve"> violet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D54F3" w14:textId="77777777" w:rsidR="004B1560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A31">
        <w:rPr>
          <w:rFonts w:ascii="Times New Roman" w:hAnsi="Times New Roman" w:cs="Times New Roman"/>
          <w:sz w:val="24"/>
          <w:szCs w:val="24"/>
        </w:rPr>
        <w:t>Gram iodine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0E079" w14:textId="77777777" w:rsidR="004B1560" w:rsidRPr="00336A31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Safranin  </w:t>
      </w:r>
    </w:p>
    <w:p w14:paraId="58902E8A" w14:textId="77777777" w:rsidR="004B1560" w:rsidRPr="00336A31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A31">
        <w:rPr>
          <w:rFonts w:ascii="Times New Roman" w:hAnsi="Times New Roman" w:cs="Times New Roman"/>
          <w:sz w:val="24"/>
          <w:szCs w:val="24"/>
        </w:rPr>
        <w:t xml:space="preserve">95% </w:t>
      </w:r>
      <w:proofErr w:type="spellStart"/>
      <w:r w:rsidRPr="00336A31">
        <w:rPr>
          <w:rFonts w:ascii="Times New Roman" w:hAnsi="Times New Roman" w:cs="Times New Roman"/>
          <w:sz w:val="24"/>
          <w:szCs w:val="24"/>
        </w:rPr>
        <w:t>EtOH</w:t>
      </w:r>
      <w:proofErr w:type="spellEnd"/>
    </w:p>
    <w:p w14:paraId="2E5640E5" w14:textId="77777777" w:rsidR="004B1560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Dropping </w:t>
      </w:r>
      <w:del w:id="11" w:author="Hong Qin" w:date="2014-01-28T15:18:00Z">
        <w:r w:rsidDel="00E86487">
          <w:rPr>
            <w:rFonts w:ascii="Times New Roman" w:hAnsi="Times New Roman" w:cs="Times New Roman"/>
            <w:sz w:val="24"/>
            <w:szCs w:val="24"/>
          </w:rPr>
          <w:delText>pipets</w:delText>
        </w:r>
      </w:del>
      <w:ins w:id="12" w:author="Hong Qin" w:date="2014-01-28T15:18:00Z">
        <w:r w:rsidR="00E86487">
          <w:rPr>
            <w:rFonts w:ascii="Times New Roman" w:hAnsi="Times New Roman" w:cs="Times New Roman"/>
            <w:sz w:val="24"/>
            <w:szCs w:val="24"/>
          </w:rPr>
          <w:t>pipettes</w:t>
        </w:r>
      </w:ins>
    </w:p>
    <w:p w14:paraId="3E046616" w14:textId="77777777" w:rsidR="009D6D61" w:rsidRDefault="009D6D61" w:rsidP="004B1560">
      <w:pPr>
        <w:pStyle w:val="ListParagraph"/>
        <w:numPr>
          <w:ilvl w:val="0"/>
          <w:numId w:val="1"/>
        </w:numPr>
        <w:spacing w:after="0" w:line="240" w:lineRule="auto"/>
        <w:rPr>
          <w:ins w:id="13" w:author="hqin" w:date="2011-08-30T13:17:00Z"/>
          <w:rFonts w:ascii="Times New Roman" w:hAnsi="Times New Roman" w:cs="Times New Roman"/>
          <w:sz w:val="24"/>
          <w:szCs w:val="24"/>
        </w:rPr>
      </w:pPr>
      <w:ins w:id="14" w:author="hqin" w:date="2011-08-30T13:17:00Z">
        <w:r>
          <w:rPr>
            <w:rFonts w:ascii="Times New Roman" w:hAnsi="Times New Roman" w:cs="Times New Roman"/>
            <w:sz w:val="24"/>
            <w:szCs w:val="24"/>
          </w:rPr>
          <w:t>Shape collection box</w:t>
        </w:r>
      </w:ins>
    </w:p>
    <w:p w14:paraId="49CD2C1D" w14:textId="77777777" w:rsidR="009D6D61" w:rsidRDefault="009D6D61" w:rsidP="004B1560">
      <w:pPr>
        <w:pStyle w:val="ListParagraph"/>
        <w:numPr>
          <w:ilvl w:val="0"/>
          <w:numId w:val="1"/>
        </w:numPr>
        <w:spacing w:after="0" w:line="240" w:lineRule="auto"/>
        <w:rPr>
          <w:ins w:id="15" w:author="hqin" w:date="2011-08-30T13:17:00Z"/>
          <w:rFonts w:ascii="Times New Roman" w:hAnsi="Times New Roman" w:cs="Times New Roman"/>
          <w:sz w:val="24"/>
          <w:szCs w:val="24"/>
        </w:rPr>
      </w:pPr>
      <w:ins w:id="16" w:author="hqin" w:date="2011-08-30T13:17:00Z">
        <w:r>
          <w:rPr>
            <w:rFonts w:ascii="Times New Roman" w:hAnsi="Times New Roman" w:cs="Times New Roman"/>
            <w:sz w:val="24"/>
            <w:szCs w:val="24"/>
          </w:rPr>
          <w:t>Staining rack</w:t>
        </w:r>
      </w:ins>
    </w:p>
    <w:p w14:paraId="5F22315F" w14:textId="77777777" w:rsidR="004B1560" w:rsidRDefault="004B1560" w:rsidP="004B15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coat is recommended.</w:t>
      </w:r>
      <w:r w:rsidRPr="00336A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CE560" w14:textId="77777777" w:rsidR="004B1560" w:rsidRPr="00336A31" w:rsidRDefault="004B1560" w:rsidP="004B15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B1560" w:rsidRPr="00336A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8861DF" w14:textId="77777777" w:rsidR="00A01C57" w:rsidRDefault="00A01C57" w:rsidP="00A01C57">
      <w:pPr>
        <w:rPr>
          <w:rFonts w:ascii="Times New Roman" w:hAnsi="Times New Roman" w:cs="Times New Roman"/>
          <w:sz w:val="24"/>
          <w:szCs w:val="24"/>
        </w:rPr>
      </w:pPr>
    </w:p>
    <w:p w14:paraId="231FAB96" w14:textId="77777777" w:rsidR="006B6CEF" w:rsidRPr="00A01C57" w:rsidRDefault="00EC7C05" w:rsidP="00A01C57">
      <w:pPr>
        <w:rPr>
          <w:rFonts w:ascii="Times New Roman" w:hAnsi="Times New Roman" w:cs="Times New Roman"/>
          <w:sz w:val="24"/>
          <w:szCs w:val="24"/>
        </w:rPr>
      </w:pPr>
      <w:proofErr w:type="gramStart"/>
      <w:ins w:id="17" w:author="Hong Qin" w:date="2014-01-28T15:18:00Z">
        <w:r>
          <w:rPr>
            <w:rFonts w:ascii="Times New Roman" w:hAnsi="Times New Roman" w:cs="Times New Roman"/>
            <w:b/>
            <w:sz w:val="24"/>
            <w:szCs w:val="24"/>
          </w:rPr>
          <w:t xml:space="preserve">Sample </w:t>
        </w:r>
      </w:ins>
      <w:r w:rsidR="006B6CEF" w:rsidRPr="00DE6C6C">
        <w:rPr>
          <w:rFonts w:ascii="Times New Roman" w:hAnsi="Times New Roman" w:cs="Times New Roman"/>
          <w:b/>
          <w:sz w:val="24"/>
          <w:szCs w:val="24"/>
        </w:rPr>
        <w:t>Strains</w:t>
      </w:r>
      <w:ins w:id="18" w:author="Hong Qin" w:date="2014-01-28T15:18:00Z">
        <w:r>
          <w:rPr>
            <w:rFonts w:ascii="Times New Roman" w:hAnsi="Times New Roman" w:cs="Times New Roman"/>
            <w:b/>
            <w:sz w:val="24"/>
            <w:szCs w:val="24"/>
          </w:rPr>
          <w:t xml:space="preserve"> (Strain may vary depending on availability).</w:t>
        </w:r>
        <w:proofErr w:type="gramEnd"/>
        <w:r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</w:p>
    <w:p w14:paraId="110671D6" w14:textId="77777777" w:rsidR="006B6CEF" w:rsidRPr="00101463" w:rsidRDefault="006B6CEF" w:rsidP="00101463">
      <w:pPr>
        <w:pStyle w:val="ListParagraph"/>
        <w:numPr>
          <w:ilvl w:val="1"/>
          <w:numId w:val="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947585">
        <w:rPr>
          <w:rFonts w:ascii="Times New Roman" w:hAnsi="Times New Roman" w:cs="Times New Roman"/>
          <w:i/>
          <w:sz w:val="24"/>
          <w:szCs w:val="24"/>
        </w:rPr>
        <w:t>Bacillus subtilis</w:t>
      </w:r>
      <w:r w:rsidRPr="00101463">
        <w:rPr>
          <w:rFonts w:ascii="Times New Roman" w:hAnsi="Times New Roman" w:cs="Times New Roman"/>
          <w:sz w:val="24"/>
          <w:szCs w:val="24"/>
        </w:rPr>
        <w:t xml:space="preserve">: A Gram-positive, rod-shaped, and catalase-positive bacterium commonly found in soil. It has the ability to form a tough, protective endospore, allowing the organism to tolerate extreme environmental conditions. It is also a model organism for bacterial genetics and cellular development. Its genome has been sequenced. </w:t>
      </w:r>
      <w:r w:rsidR="006A2B58" w:rsidRPr="00947585">
        <w:rPr>
          <w:rFonts w:ascii="Times New Roman" w:hAnsi="Times New Roman" w:cs="Times New Roman"/>
          <w:i/>
          <w:sz w:val="24"/>
          <w:szCs w:val="24"/>
        </w:rPr>
        <w:t>B. subtilis</w:t>
      </w:r>
      <w:r w:rsidR="006A2B58">
        <w:rPr>
          <w:rFonts w:ascii="Times New Roman" w:hAnsi="Times New Roman" w:cs="Times New Roman"/>
          <w:sz w:val="24"/>
          <w:szCs w:val="24"/>
        </w:rPr>
        <w:t xml:space="preserve"> grows at 30</w:t>
      </w:r>
      <w:r w:rsidR="006A2B58" w:rsidRPr="006A2B58">
        <w:rPr>
          <w:rFonts w:ascii="Times New Roman" w:hAnsi="Times New Roman" w:cs="Times New Roman"/>
          <w:sz w:val="24"/>
          <w:szCs w:val="24"/>
          <w:vertAlign w:val="superscript"/>
        </w:rPr>
        <w:t>◦</w:t>
      </w:r>
      <w:r w:rsidR="006A2B58">
        <w:rPr>
          <w:rFonts w:ascii="Times New Roman" w:hAnsi="Times New Roman" w:cs="Times New Roman"/>
          <w:sz w:val="24"/>
          <w:szCs w:val="24"/>
        </w:rPr>
        <w:t>C</w:t>
      </w:r>
      <w:r w:rsidR="003D7B15">
        <w:rPr>
          <w:rFonts w:ascii="Times New Roman" w:hAnsi="Times New Roman" w:cs="Times New Roman"/>
          <w:sz w:val="24"/>
          <w:szCs w:val="24"/>
        </w:rPr>
        <w:t xml:space="preserve"> on</w:t>
      </w:r>
      <w:r w:rsidR="006A2B58">
        <w:rPr>
          <w:rFonts w:ascii="Times New Roman" w:hAnsi="Times New Roman" w:cs="Times New Roman"/>
          <w:sz w:val="24"/>
          <w:szCs w:val="24"/>
        </w:rPr>
        <w:t xml:space="preserve"> nutrient agar</w:t>
      </w:r>
      <w:r w:rsidR="00BA77C6">
        <w:rPr>
          <w:rFonts w:ascii="Times New Roman" w:hAnsi="Times New Roman" w:cs="Times New Roman"/>
          <w:sz w:val="24"/>
          <w:szCs w:val="24"/>
        </w:rPr>
        <w:t xml:space="preserve"> and needs two days to form colonies</w:t>
      </w:r>
      <w:r w:rsidR="006A2B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49D823" w14:textId="77777777" w:rsidR="00310C22" w:rsidRPr="00101463" w:rsidRDefault="00310C22" w:rsidP="00101463">
      <w:pPr>
        <w:pStyle w:val="ListParagraph"/>
        <w:numPr>
          <w:ilvl w:val="1"/>
          <w:numId w:val="6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947585">
        <w:rPr>
          <w:rFonts w:ascii="Times New Roman" w:hAnsi="Times New Roman" w:cs="Times New Roman"/>
          <w:i/>
          <w:sz w:val="24"/>
          <w:szCs w:val="24"/>
        </w:rPr>
        <w:t xml:space="preserve">Micrococcus </w:t>
      </w:r>
      <w:proofErr w:type="spellStart"/>
      <w:r w:rsidRPr="00947585">
        <w:rPr>
          <w:rFonts w:ascii="Times New Roman" w:hAnsi="Times New Roman" w:cs="Times New Roman"/>
          <w:i/>
          <w:sz w:val="24"/>
          <w:szCs w:val="24"/>
        </w:rPr>
        <w:t>luteus</w:t>
      </w:r>
      <w:proofErr w:type="spellEnd"/>
      <w:r w:rsidRPr="00101463">
        <w:rPr>
          <w:rFonts w:ascii="Times New Roman" w:hAnsi="Times New Roman" w:cs="Times New Roman"/>
          <w:sz w:val="24"/>
          <w:szCs w:val="24"/>
        </w:rPr>
        <w:t xml:space="preserve">: A Gram-positive, spherical, </w:t>
      </w:r>
      <w:proofErr w:type="spellStart"/>
      <w:r w:rsidRPr="00101463">
        <w:rPr>
          <w:rFonts w:ascii="Times New Roman" w:hAnsi="Times New Roman" w:cs="Times New Roman"/>
          <w:sz w:val="24"/>
          <w:szCs w:val="24"/>
        </w:rPr>
        <w:t>saprotrophis</w:t>
      </w:r>
      <w:proofErr w:type="spellEnd"/>
      <w:r w:rsidRPr="00101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463">
        <w:rPr>
          <w:rFonts w:ascii="Times New Roman" w:hAnsi="Times New Roman" w:cs="Times New Roman"/>
          <w:sz w:val="24"/>
          <w:szCs w:val="24"/>
        </w:rPr>
        <w:t>bacteriam</w:t>
      </w:r>
      <w:proofErr w:type="spellEnd"/>
      <w:r w:rsidRPr="00101463">
        <w:rPr>
          <w:rFonts w:ascii="Times New Roman" w:hAnsi="Times New Roman" w:cs="Times New Roman"/>
          <w:sz w:val="24"/>
          <w:szCs w:val="24"/>
        </w:rPr>
        <w:t xml:space="preserve"> found in soil, dust, water air, and as part of the normal flora of the mammalian skin. It also colonized human mouth, mucosae, oropharynx and upper respiratory tract.</w:t>
      </w:r>
      <w:r w:rsidR="00947585">
        <w:rPr>
          <w:rFonts w:ascii="Times New Roman" w:hAnsi="Times New Roman" w:cs="Times New Roman"/>
          <w:sz w:val="24"/>
          <w:szCs w:val="24"/>
        </w:rPr>
        <w:t xml:space="preserve"> </w:t>
      </w:r>
      <w:r w:rsidR="00947585" w:rsidRPr="003D7B15">
        <w:rPr>
          <w:rFonts w:ascii="Times New Roman" w:hAnsi="Times New Roman" w:cs="Times New Roman"/>
          <w:i/>
          <w:sz w:val="24"/>
          <w:szCs w:val="24"/>
        </w:rPr>
        <w:t>M.</w:t>
      </w:r>
      <w:r w:rsidR="003D7B15" w:rsidRPr="003D7B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7B15" w:rsidRPr="003D7B15">
        <w:rPr>
          <w:rFonts w:ascii="Times New Roman" w:hAnsi="Times New Roman" w:cs="Times New Roman"/>
          <w:i/>
          <w:sz w:val="24"/>
          <w:szCs w:val="24"/>
        </w:rPr>
        <w:t>luteus</w:t>
      </w:r>
      <w:proofErr w:type="spellEnd"/>
      <w:r w:rsidR="003D7B15">
        <w:rPr>
          <w:rFonts w:ascii="Times New Roman" w:hAnsi="Times New Roman" w:cs="Times New Roman"/>
          <w:sz w:val="24"/>
          <w:szCs w:val="24"/>
        </w:rPr>
        <w:t xml:space="preserve"> grows at 30</w:t>
      </w:r>
      <w:r w:rsidR="003D7B15" w:rsidRPr="006A2B58">
        <w:rPr>
          <w:rFonts w:ascii="Times New Roman" w:hAnsi="Times New Roman" w:cs="Times New Roman"/>
          <w:sz w:val="24"/>
          <w:szCs w:val="24"/>
          <w:vertAlign w:val="superscript"/>
        </w:rPr>
        <w:t>◦</w:t>
      </w:r>
      <w:r w:rsidR="003D7B15">
        <w:rPr>
          <w:rFonts w:ascii="Times New Roman" w:hAnsi="Times New Roman" w:cs="Times New Roman"/>
          <w:sz w:val="24"/>
          <w:szCs w:val="24"/>
        </w:rPr>
        <w:t xml:space="preserve">C on nutrient agar. </w:t>
      </w:r>
    </w:p>
    <w:p w14:paraId="0EF595CD" w14:textId="77777777" w:rsidR="006B6CEF" w:rsidRPr="00101463" w:rsidDel="00157691" w:rsidRDefault="006B6CEF" w:rsidP="00101463">
      <w:pPr>
        <w:pStyle w:val="ListParagraph"/>
        <w:numPr>
          <w:ilvl w:val="1"/>
          <w:numId w:val="6"/>
        </w:numPr>
        <w:spacing w:after="0" w:line="240" w:lineRule="auto"/>
        <w:ind w:left="540"/>
        <w:rPr>
          <w:del w:id="19" w:author="hqin" w:date="2011-08-29T21:36:00Z"/>
          <w:rFonts w:ascii="Times New Roman" w:hAnsi="Times New Roman" w:cs="Times New Roman"/>
          <w:sz w:val="24"/>
          <w:szCs w:val="24"/>
        </w:rPr>
      </w:pPr>
      <w:del w:id="20" w:author="hqin" w:date="2011-08-29T21:36:00Z">
        <w:r w:rsidRPr="00947585" w:rsidDel="00157691">
          <w:rPr>
            <w:rFonts w:ascii="Times New Roman" w:hAnsi="Times New Roman" w:cs="Times New Roman"/>
            <w:i/>
            <w:sz w:val="24"/>
            <w:szCs w:val="24"/>
          </w:rPr>
          <w:delText>Pseudomonas fluorescens</w:delText>
        </w:r>
        <w:r w:rsidRPr="00101463" w:rsidDel="00157691">
          <w:rPr>
            <w:rFonts w:ascii="Times New Roman" w:hAnsi="Times New Roman" w:cs="Times New Roman"/>
            <w:sz w:val="24"/>
            <w:szCs w:val="24"/>
          </w:rPr>
          <w:delText xml:space="preserve">:  A Gram-negative, rod-shaped bacterium. </w:delText>
        </w:r>
        <w:r w:rsidR="005839AE" w:rsidRPr="00101463" w:rsidDel="00157691">
          <w:rPr>
            <w:rFonts w:ascii="Times New Roman" w:hAnsi="Times New Roman" w:cs="Times New Roman"/>
            <w:sz w:val="24"/>
            <w:szCs w:val="24"/>
          </w:rPr>
          <w:delText xml:space="preserve">It has been used in production of antibiotic and yogurt. </w:delText>
        </w:r>
        <w:r w:rsidR="00BF4D77" w:rsidRPr="00101463" w:rsidDel="00157691">
          <w:rPr>
            <w:rFonts w:ascii="Times New Roman" w:hAnsi="Times New Roman" w:cs="Times New Roman"/>
            <w:sz w:val="24"/>
            <w:szCs w:val="24"/>
          </w:rPr>
          <w:delText xml:space="preserve">It can also cause infection during blood transfusions. </w:delText>
        </w:r>
        <w:r w:rsidR="003D7B15" w:rsidDel="00157691">
          <w:rPr>
            <w:rFonts w:ascii="Times New Roman" w:hAnsi="Times New Roman" w:cs="Times New Roman"/>
            <w:sz w:val="24"/>
            <w:szCs w:val="24"/>
          </w:rPr>
          <w:delText>P. fluorescens grows at 25</w:delText>
        </w:r>
        <w:r w:rsidR="003D7B15" w:rsidRPr="006A2B58" w:rsidDel="00157691">
          <w:rPr>
            <w:rFonts w:ascii="Times New Roman" w:hAnsi="Times New Roman" w:cs="Times New Roman"/>
            <w:sz w:val="24"/>
            <w:szCs w:val="24"/>
            <w:vertAlign w:val="superscript"/>
          </w:rPr>
          <w:delText>◦</w:delText>
        </w:r>
        <w:r w:rsidR="003D7B15" w:rsidDel="00157691">
          <w:rPr>
            <w:rFonts w:ascii="Times New Roman" w:hAnsi="Times New Roman" w:cs="Times New Roman"/>
            <w:sz w:val="24"/>
            <w:szCs w:val="24"/>
          </w:rPr>
          <w:delText xml:space="preserve">C on nutrient agar. </w:delText>
        </w:r>
      </w:del>
    </w:p>
    <w:p w14:paraId="7E80A034" w14:textId="77777777" w:rsidR="006B6CEF" w:rsidDel="00157691" w:rsidRDefault="006B6CEF" w:rsidP="00101463">
      <w:pPr>
        <w:pStyle w:val="ListParagraph"/>
        <w:numPr>
          <w:ilvl w:val="1"/>
          <w:numId w:val="6"/>
        </w:numPr>
        <w:spacing w:after="0" w:line="240" w:lineRule="auto"/>
        <w:ind w:left="540"/>
        <w:rPr>
          <w:del w:id="21" w:author="hqin" w:date="2011-08-29T21:36:00Z"/>
          <w:rFonts w:ascii="Times New Roman" w:hAnsi="Times New Roman" w:cs="Times New Roman"/>
          <w:sz w:val="24"/>
          <w:szCs w:val="24"/>
        </w:rPr>
      </w:pPr>
      <w:del w:id="22" w:author="hqin" w:date="2011-08-29T21:36:00Z">
        <w:r w:rsidRPr="00947585" w:rsidDel="00157691">
          <w:rPr>
            <w:rFonts w:ascii="Times New Roman" w:hAnsi="Times New Roman" w:cs="Times New Roman"/>
            <w:i/>
            <w:sz w:val="24"/>
            <w:szCs w:val="24"/>
          </w:rPr>
          <w:delText>Branhamella catarrhalis</w:delText>
        </w:r>
        <w:r w:rsidRPr="00101463" w:rsidDel="00157691">
          <w:rPr>
            <w:rFonts w:ascii="Times New Roman" w:hAnsi="Times New Roman" w:cs="Times New Roman"/>
            <w:sz w:val="24"/>
            <w:szCs w:val="24"/>
          </w:rPr>
          <w:delText xml:space="preserve">: A Gram-negative, aerobic, oxidase-positive diplococcus. It can colonize and cause respiratory tract-associated infections in humans. </w:delText>
        </w:r>
        <w:r w:rsidR="003D7B15" w:rsidRPr="00E4178D" w:rsidDel="00157691">
          <w:rPr>
            <w:rFonts w:ascii="Times New Roman" w:hAnsi="Times New Roman" w:cs="Times New Roman"/>
            <w:i/>
            <w:sz w:val="24"/>
            <w:szCs w:val="24"/>
          </w:rPr>
          <w:delText>B. catarrhalis</w:delText>
        </w:r>
        <w:r w:rsidR="003D7B15" w:rsidDel="00157691">
          <w:rPr>
            <w:rFonts w:ascii="Times New Roman" w:hAnsi="Times New Roman" w:cs="Times New Roman"/>
            <w:sz w:val="24"/>
            <w:szCs w:val="24"/>
          </w:rPr>
          <w:delText xml:space="preserve"> grows at 37</w:delText>
        </w:r>
        <w:r w:rsidR="003D7B15" w:rsidRPr="006A2B58" w:rsidDel="00157691">
          <w:rPr>
            <w:rFonts w:ascii="Times New Roman" w:hAnsi="Times New Roman" w:cs="Times New Roman"/>
            <w:sz w:val="24"/>
            <w:szCs w:val="24"/>
            <w:vertAlign w:val="superscript"/>
          </w:rPr>
          <w:delText>◦</w:delText>
        </w:r>
        <w:r w:rsidR="003D7B15" w:rsidDel="00157691">
          <w:rPr>
            <w:rFonts w:ascii="Times New Roman" w:hAnsi="Times New Roman" w:cs="Times New Roman"/>
            <w:sz w:val="24"/>
            <w:szCs w:val="24"/>
          </w:rPr>
          <w:delText xml:space="preserve">C on brain heart infusion agar. </w:delText>
        </w:r>
      </w:del>
    </w:p>
    <w:p w14:paraId="278ED6B7" w14:textId="77777777" w:rsidR="00B42033" w:rsidRPr="00101463" w:rsidDel="00157691" w:rsidRDefault="002726D5" w:rsidP="00101463">
      <w:pPr>
        <w:pStyle w:val="ListParagraph"/>
        <w:numPr>
          <w:ilvl w:val="1"/>
          <w:numId w:val="6"/>
        </w:numPr>
        <w:spacing w:after="0" w:line="240" w:lineRule="auto"/>
        <w:ind w:left="540"/>
        <w:rPr>
          <w:del w:id="23" w:author="hqin" w:date="2011-08-29T21:36:00Z"/>
          <w:rFonts w:ascii="Times New Roman" w:hAnsi="Times New Roman" w:cs="Times New Roman"/>
          <w:sz w:val="24"/>
          <w:szCs w:val="24"/>
        </w:rPr>
      </w:pPr>
      <w:del w:id="24" w:author="hqin" w:date="2011-08-29T21:36:00Z">
        <w:r w:rsidRPr="00947585" w:rsidDel="00157691">
          <w:rPr>
            <w:rFonts w:ascii="Times New Roman" w:hAnsi="Times New Roman" w:cs="Times New Roman"/>
            <w:i/>
            <w:sz w:val="24"/>
            <w:szCs w:val="24"/>
          </w:rPr>
          <w:delText>Rhodospirillum rubrum</w:delText>
        </w:r>
        <w:r w:rsidR="00B42033" w:rsidRPr="00101463" w:rsidDel="00157691">
          <w:rPr>
            <w:rFonts w:ascii="Times New Roman" w:hAnsi="Times New Roman" w:cs="Times New Roman"/>
            <w:sz w:val="24"/>
            <w:szCs w:val="24"/>
          </w:rPr>
          <w:delText>: A Gram-negative, purple-coloured Proteobacterium</w:delText>
        </w:r>
        <w:r w:rsidRPr="00101463" w:rsidDel="00157691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2DCFECA5" w14:textId="77777777" w:rsidR="00E1005E" w:rsidRDefault="001E7106" w:rsidP="00101463">
      <w:pPr>
        <w:pStyle w:val="ListParagraph"/>
        <w:numPr>
          <w:ilvl w:val="1"/>
          <w:numId w:val="6"/>
        </w:numPr>
        <w:spacing w:after="0" w:line="240" w:lineRule="auto"/>
        <w:ind w:left="540"/>
        <w:rPr>
          <w:ins w:id="25" w:author="hqin" w:date="2011-08-29T21:42:00Z"/>
          <w:rFonts w:ascii="Times New Roman" w:hAnsi="Times New Roman" w:cs="Times New Roman"/>
          <w:sz w:val="24"/>
          <w:szCs w:val="24"/>
        </w:rPr>
      </w:pPr>
      <w:r w:rsidRPr="00947585">
        <w:rPr>
          <w:rFonts w:ascii="Times New Roman" w:hAnsi="Times New Roman" w:cs="Times New Roman"/>
          <w:i/>
          <w:sz w:val="24"/>
          <w:szCs w:val="24"/>
        </w:rPr>
        <w:t>Escherichia coli</w:t>
      </w:r>
      <w:r w:rsidR="00D13343" w:rsidRPr="00101463">
        <w:rPr>
          <w:rFonts w:ascii="Times New Roman" w:hAnsi="Times New Roman" w:cs="Times New Roman"/>
          <w:sz w:val="24"/>
          <w:szCs w:val="24"/>
        </w:rPr>
        <w:t xml:space="preserve">: A Gram negative </w:t>
      </w:r>
      <w:ins w:id="26" w:author="hqin" w:date="2011-08-29T21:36:00Z">
        <w:r w:rsidR="00157691">
          <w:rPr>
            <w:rFonts w:ascii="Times New Roman" w:hAnsi="Times New Roman" w:cs="Times New Roman"/>
            <w:sz w:val="24"/>
            <w:szCs w:val="24"/>
          </w:rPr>
          <w:t xml:space="preserve">rod-shaped </w:t>
        </w:r>
      </w:ins>
      <w:r w:rsidR="00D13343" w:rsidRPr="00101463">
        <w:rPr>
          <w:rFonts w:ascii="Times New Roman" w:hAnsi="Times New Roman" w:cs="Times New Roman"/>
          <w:sz w:val="24"/>
          <w:szCs w:val="24"/>
        </w:rPr>
        <w:t>bacterium</w:t>
      </w:r>
      <w:r w:rsidR="00E1005E" w:rsidRPr="00101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B63855" w14:textId="77777777" w:rsidR="001C65EE" w:rsidRPr="00321B39" w:rsidRDefault="00137B22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  <w:pPrChange w:id="27" w:author="Hong Qin" w:date="2014-01-28T15:24:00Z">
          <w:pPr>
            <w:pStyle w:val="ListParagraph"/>
            <w:spacing w:after="0" w:line="240" w:lineRule="auto"/>
            <w:ind w:left="0"/>
          </w:pPr>
        </w:pPrChange>
      </w:pPr>
      <w:ins w:id="28" w:author="hqin" w:date="2011-08-29T21:42:00Z">
        <w:del w:id="29" w:author="Hong Qin" w:date="2014-01-28T15:24:00Z">
          <w:r w:rsidRPr="00137B22" w:rsidDel="003C2738">
            <w:rPr>
              <w:rFonts w:ascii="Times New Roman" w:hAnsi="Times New Roman" w:cs="Times New Roman"/>
              <w:sz w:val="24"/>
              <w:szCs w:val="24"/>
              <w:rPrChange w:id="30" w:author="hqin" w:date="2011-08-29T21:42:00Z">
                <w:rPr>
                  <w:rFonts w:ascii="Times New Roman" w:hAnsi="Times New Roman" w:cs="Times New Roman"/>
                  <w:i/>
                  <w:sz w:val="24"/>
                  <w:szCs w:val="24"/>
                </w:rPr>
              </w:rPrChange>
            </w:rPr>
            <w:delText xml:space="preserve">Strains that </w:delText>
          </w:r>
        </w:del>
        <w:del w:id="31" w:author="Hong Qin" w:date="2014-01-28T15:19:00Z">
          <w:r w:rsidRPr="00137B22" w:rsidDel="005B2B07">
            <w:rPr>
              <w:rFonts w:ascii="Times New Roman" w:hAnsi="Times New Roman" w:cs="Times New Roman"/>
              <w:sz w:val="24"/>
              <w:szCs w:val="24"/>
              <w:rPrChange w:id="32" w:author="hqin" w:date="2011-08-29T21:42:00Z">
                <w:rPr>
                  <w:rFonts w:ascii="Times New Roman" w:hAnsi="Times New Roman" w:cs="Times New Roman"/>
                  <w:i/>
                  <w:sz w:val="24"/>
                  <w:szCs w:val="24"/>
                </w:rPr>
              </w:rPrChange>
            </w:rPr>
            <w:delText xml:space="preserve">you isolated from Spelman campus. </w:delText>
          </w:r>
        </w:del>
      </w:ins>
    </w:p>
    <w:p w14:paraId="159BC5CF" w14:textId="77777777" w:rsidR="00E1005E" w:rsidRDefault="00E1005E" w:rsidP="00B420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06121" w14:textId="77777777" w:rsidR="00E1005E" w:rsidRDefault="001C6CBF" w:rsidP="00034D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Report</w:t>
      </w:r>
      <w:r w:rsidR="001D4A8B">
        <w:rPr>
          <w:rFonts w:ascii="Times New Roman" w:hAnsi="Times New Roman" w:cs="Times New Roman"/>
          <w:b/>
          <w:sz w:val="24"/>
          <w:szCs w:val="24"/>
        </w:rPr>
        <w:t xml:space="preserve"> (Your report should </w:t>
      </w:r>
      <w:r w:rsidR="008E3EF7">
        <w:rPr>
          <w:rFonts w:ascii="Times New Roman" w:hAnsi="Times New Roman" w:cs="Times New Roman"/>
          <w:b/>
          <w:sz w:val="24"/>
          <w:szCs w:val="24"/>
        </w:rPr>
        <w:t xml:space="preserve">be written in WORD and </w:t>
      </w:r>
      <w:r w:rsidR="001D4A8B">
        <w:rPr>
          <w:rFonts w:ascii="Times New Roman" w:hAnsi="Times New Roman" w:cs="Times New Roman"/>
          <w:b/>
          <w:sz w:val="24"/>
          <w:szCs w:val="24"/>
        </w:rPr>
        <w:t xml:space="preserve">submitted to </w:t>
      </w:r>
      <w:del w:id="33" w:author="Hong Qin" w:date="2014-01-28T15:19:00Z">
        <w:r w:rsidR="001D4A8B" w:rsidDel="00F34063">
          <w:rPr>
            <w:rFonts w:ascii="Times New Roman" w:hAnsi="Times New Roman" w:cs="Times New Roman"/>
            <w:b/>
            <w:sz w:val="24"/>
            <w:szCs w:val="24"/>
          </w:rPr>
          <w:delText>WebCT</w:delText>
        </w:r>
      </w:del>
      <w:proofErr w:type="spellStart"/>
      <w:ins w:id="34" w:author="Hong Qin" w:date="2014-01-28T15:19:00Z">
        <w:r w:rsidR="00F34063">
          <w:rPr>
            <w:rFonts w:ascii="Times New Roman" w:hAnsi="Times New Roman" w:cs="Times New Roman"/>
            <w:b/>
            <w:sz w:val="24"/>
            <w:szCs w:val="24"/>
          </w:rPr>
          <w:t>SpelELearn</w:t>
        </w:r>
      </w:ins>
      <w:proofErr w:type="spellEnd"/>
      <w:r w:rsidR="001D4A8B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  <w:r w:rsidR="001D4A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9AFB0A" w14:textId="77777777" w:rsidR="00034DA5" w:rsidRDefault="00034DA5" w:rsidP="00034D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your experimental observations and results</w:t>
      </w:r>
      <w:ins w:id="35" w:author="hqin" w:date="2011-08-30T19:33:00Z">
        <w:r w:rsidR="00621194">
          <w:rPr>
            <w:rFonts w:ascii="Times New Roman" w:hAnsi="Times New Roman" w:cs="Times New Roman"/>
            <w:sz w:val="24"/>
            <w:szCs w:val="24"/>
          </w:rPr>
          <w:t xml:space="preserve"> for the </w:t>
        </w:r>
        <w:del w:id="36" w:author="Hong Qin" w:date="2014-01-28T15:27:00Z">
          <w:r w:rsidR="00621194" w:rsidDel="003748B5">
            <w:rPr>
              <w:rFonts w:ascii="Times New Roman" w:hAnsi="Times New Roman" w:cs="Times New Roman"/>
              <w:sz w:val="24"/>
              <w:szCs w:val="24"/>
            </w:rPr>
            <w:delText>know</w:delText>
          </w:r>
        </w:del>
      </w:ins>
      <w:ins w:id="37" w:author="hqin" w:date="2011-08-31T17:48:00Z">
        <w:del w:id="38" w:author="Hong Qin" w:date="2014-01-28T15:27:00Z">
          <w:r w:rsidR="009643B2" w:rsidDel="003748B5">
            <w:rPr>
              <w:rFonts w:ascii="Times New Roman" w:hAnsi="Times New Roman" w:cs="Times New Roman"/>
              <w:sz w:val="24"/>
              <w:szCs w:val="24"/>
            </w:rPr>
            <w:delText>n</w:delText>
          </w:r>
        </w:del>
      </w:ins>
      <w:ins w:id="39" w:author="hqin" w:date="2011-08-30T19:33:00Z">
        <w:del w:id="40" w:author="Hong Qin" w:date="2014-01-28T15:27:00Z">
          <w:r w:rsidR="00621194" w:rsidDel="003748B5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r w:rsidR="00621194">
          <w:rPr>
            <w:rFonts w:ascii="Times New Roman" w:hAnsi="Times New Roman" w:cs="Times New Roman"/>
            <w:sz w:val="24"/>
            <w:szCs w:val="24"/>
          </w:rPr>
          <w:t>bacterial species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9250B">
        <w:rPr>
          <w:rFonts w:ascii="Times New Roman" w:hAnsi="Times New Roman" w:cs="Times New Roman"/>
          <w:sz w:val="24"/>
          <w:szCs w:val="24"/>
        </w:rPr>
        <w:t xml:space="preserve">Did your experiment work? If not, what could be problems? </w:t>
      </w:r>
    </w:p>
    <w:p w14:paraId="6D9D967B" w14:textId="77777777" w:rsidR="006578AF" w:rsidRDefault="006578AF" w:rsidP="00AB1989">
      <w:pPr>
        <w:pStyle w:val="ListParagraph"/>
        <w:rPr>
          <w:ins w:id="41" w:author="hqin" w:date="2011-08-30T19:34:00Z"/>
          <w:rFonts w:ascii="Times New Roman" w:hAnsi="Times New Roman" w:cs="Times New Roman"/>
          <w:sz w:val="24"/>
          <w:szCs w:val="24"/>
        </w:rPr>
      </w:pPr>
    </w:p>
    <w:p w14:paraId="51A2E398" w14:textId="77777777" w:rsidR="00621194" w:rsidDel="00CD5C2A" w:rsidRDefault="00621194" w:rsidP="00AB1989">
      <w:pPr>
        <w:pStyle w:val="ListParagraph"/>
        <w:rPr>
          <w:del w:id="42" w:author="Hong Qin" w:date="2014-01-28T15:22:00Z"/>
          <w:rFonts w:ascii="Times New Roman" w:hAnsi="Times New Roman" w:cs="Times New Roman"/>
          <w:sz w:val="24"/>
          <w:szCs w:val="24"/>
        </w:rPr>
      </w:pPr>
    </w:p>
    <w:p w14:paraId="7102223F" w14:textId="77777777" w:rsidR="006578AF" w:rsidDel="00CD5C2A" w:rsidRDefault="006578AF" w:rsidP="00AB1989">
      <w:pPr>
        <w:pStyle w:val="ListParagraph"/>
        <w:rPr>
          <w:del w:id="43" w:author="Hong Qin" w:date="2014-01-28T15:22:00Z"/>
          <w:rFonts w:ascii="Times New Roman" w:hAnsi="Times New Roman" w:cs="Times New Roman"/>
          <w:sz w:val="24"/>
          <w:szCs w:val="24"/>
        </w:rPr>
      </w:pPr>
    </w:p>
    <w:p w14:paraId="79E8B788" w14:textId="77777777" w:rsidR="00621194" w:rsidDel="00F34063" w:rsidRDefault="00621194" w:rsidP="00034DA5">
      <w:pPr>
        <w:pStyle w:val="ListParagraph"/>
        <w:numPr>
          <w:ilvl w:val="0"/>
          <w:numId w:val="7"/>
        </w:numPr>
        <w:rPr>
          <w:ins w:id="44" w:author="hqin" w:date="2011-08-30T19:33:00Z"/>
          <w:del w:id="45" w:author="Hong Qin" w:date="2014-01-28T15:20:00Z"/>
          <w:rFonts w:ascii="Times New Roman" w:hAnsi="Times New Roman" w:cs="Times New Roman"/>
          <w:sz w:val="24"/>
          <w:szCs w:val="24"/>
        </w:rPr>
      </w:pPr>
      <w:ins w:id="46" w:author="hqin" w:date="2011-08-30T19:33:00Z">
        <w:del w:id="47" w:author="Hong Qin" w:date="2014-01-28T15:20:00Z">
          <w:r w:rsidDel="00F34063">
            <w:rPr>
              <w:rFonts w:ascii="Times New Roman" w:hAnsi="Times New Roman" w:cs="Times New Roman"/>
              <w:sz w:val="24"/>
              <w:szCs w:val="24"/>
            </w:rPr>
            <w:delText xml:space="preserve">Describe </w:delText>
          </w:r>
        </w:del>
      </w:ins>
      <w:ins w:id="48" w:author="hqin" w:date="2011-08-30T19:34:00Z">
        <w:del w:id="49" w:author="Hong Qin" w:date="2014-01-28T15:20:00Z">
          <w:r w:rsidDel="00F34063">
            <w:rPr>
              <w:rFonts w:ascii="Times New Roman" w:hAnsi="Times New Roman" w:cs="Times New Roman"/>
              <w:sz w:val="24"/>
              <w:szCs w:val="24"/>
            </w:rPr>
            <w:delText xml:space="preserve">morphology, estimate cell sizes, and evaluate </w:delText>
          </w:r>
        </w:del>
      </w:ins>
      <w:ins w:id="50" w:author="hqin" w:date="2011-08-30T19:33:00Z">
        <w:del w:id="51" w:author="Hong Qin" w:date="2014-01-28T15:20:00Z">
          <w:r w:rsidDel="00F34063">
            <w:rPr>
              <w:rFonts w:ascii="Times New Roman" w:hAnsi="Times New Roman" w:cs="Times New Roman"/>
              <w:sz w:val="24"/>
              <w:szCs w:val="24"/>
            </w:rPr>
            <w:delText xml:space="preserve">Gram stain results of the </w:delText>
          </w:r>
        </w:del>
      </w:ins>
      <w:ins w:id="52" w:author="hqin" w:date="2011-08-30T19:34:00Z">
        <w:del w:id="53" w:author="Hong Qin" w:date="2014-01-28T15:20:00Z">
          <w:r w:rsidDel="00F34063">
            <w:rPr>
              <w:rFonts w:ascii="Times New Roman" w:hAnsi="Times New Roman" w:cs="Times New Roman"/>
              <w:sz w:val="24"/>
              <w:szCs w:val="24"/>
            </w:rPr>
            <w:delText>environmental</w:delText>
          </w:r>
        </w:del>
      </w:ins>
      <w:ins w:id="54" w:author="hqin" w:date="2011-08-30T19:33:00Z">
        <w:del w:id="55" w:author="Hong Qin" w:date="2014-01-28T15:20:00Z">
          <w:r w:rsidDel="00F34063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ins w:id="56" w:author="hqin" w:date="2011-08-30T19:34:00Z">
        <w:del w:id="57" w:author="Hong Qin" w:date="2014-01-28T15:20:00Z">
          <w:r w:rsidDel="00F34063">
            <w:rPr>
              <w:rFonts w:ascii="Times New Roman" w:hAnsi="Times New Roman" w:cs="Times New Roman"/>
              <w:sz w:val="24"/>
              <w:szCs w:val="24"/>
            </w:rPr>
            <w:delText xml:space="preserve">samples that you isolated. </w:delText>
          </w:r>
        </w:del>
      </w:ins>
    </w:p>
    <w:p w14:paraId="6FD5C4EE" w14:textId="77777777" w:rsidR="00137B22" w:rsidDel="00F34063" w:rsidRDefault="00137B22">
      <w:pPr>
        <w:pStyle w:val="ListParagraph"/>
        <w:rPr>
          <w:ins w:id="58" w:author="hqin" w:date="2011-08-30T19:35:00Z"/>
          <w:del w:id="59" w:author="Hong Qin" w:date="2014-01-28T15:20:00Z"/>
          <w:rFonts w:ascii="Times New Roman" w:hAnsi="Times New Roman" w:cs="Times New Roman"/>
          <w:sz w:val="24"/>
          <w:szCs w:val="24"/>
        </w:rPr>
        <w:pPrChange w:id="60" w:author="hqin" w:date="2011-08-30T19:33:00Z">
          <w:pPr>
            <w:pStyle w:val="ListParagraph"/>
            <w:numPr>
              <w:numId w:val="7"/>
            </w:numPr>
            <w:ind w:hanging="360"/>
          </w:pPr>
        </w:pPrChange>
      </w:pPr>
    </w:p>
    <w:p w14:paraId="76F0C748" w14:textId="77777777" w:rsidR="00137B22" w:rsidDel="00593546" w:rsidRDefault="00137B22">
      <w:pPr>
        <w:pStyle w:val="ListParagraph"/>
        <w:rPr>
          <w:ins w:id="61" w:author="hqin" w:date="2011-08-30T19:34:00Z"/>
          <w:del w:id="62" w:author="Hong Qin" w:date="2014-01-28T15:23:00Z"/>
          <w:rFonts w:ascii="Times New Roman" w:hAnsi="Times New Roman" w:cs="Times New Roman"/>
          <w:sz w:val="24"/>
          <w:szCs w:val="24"/>
        </w:rPr>
        <w:pPrChange w:id="63" w:author="hqin" w:date="2011-08-30T19:33:00Z">
          <w:pPr>
            <w:pStyle w:val="ListParagraph"/>
            <w:numPr>
              <w:numId w:val="7"/>
            </w:numPr>
            <w:ind w:hanging="360"/>
          </w:pPr>
        </w:pPrChange>
      </w:pPr>
    </w:p>
    <w:p w14:paraId="0E1A19DC" w14:textId="77777777" w:rsidR="00137B22" w:rsidRDefault="00137B22">
      <w:pPr>
        <w:pStyle w:val="ListParagraph"/>
        <w:rPr>
          <w:ins w:id="64" w:author="hqin" w:date="2011-08-30T19:33:00Z"/>
          <w:rFonts w:ascii="Times New Roman" w:hAnsi="Times New Roman" w:cs="Times New Roman"/>
          <w:sz w:val="24"/>
          <w:szCs w:val="24"/>
        </w:rPr>
        <w:pPrChange w:id="65" w:author="hqin" w:date="2011-08-30T19:33:00Z">
          <w:pPr>
            <w:pStyle w:val="ListParagraph"/>
            <w:numPr>
              <w:numId w:val="7"/>
            </w:numPr>
            <w:ind w:hanging="360"/>
          </w:pPr>
        </w:pPrChange>
      </w:pPr>
    </w:p>
    <w:p w14:paraId="1A5EB469" w14:textId="77777777" w:rsidR="0025332A" w:rsidRDefault="001F7B27" w:rsidP="00034DA5">
      <w:pPr>
        <w:pStyle w:val="ListParagraph"/>
        <w:numPr>
          <w:ilvl w:val="0"/>
          <w:numId w:val="7"/>
        </w:numPr>
        <w:rPr>
          <w:ins w:id="66" w:author="Hong Qin" w:date="2014-01-28T15:22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Gram’</w:t>
      </w:r>
      <w:r w:rsidR="008F4B05">
        <w:rPr>
          <w:rFonts w:ascii="Times New Roman" w:hAnsi="Times New Roman" w:cs="Times New Roman"/>
          <w:sz w:val="24"/>
          <w:szCs w:val="24"/>
        </w:rPr>
        <w:t xml:space="preserve">s iodine in this experiment? </w:t>
      </w:r>
    </w:p>
    <w:p w14:paraId="3E3BEF6B" w14:textId="77777777" w:rsidR="00CD5C2A" w:rsidRDefault="00CD5C2A">
      <w:pPr>
        <w:pStyle w:val="ListParagraph"/>
        <w:numPr>
          <w:ins w:id="67" w:author="Hong Qin" w:date="2014-01-28T15:22:00Z"/>
        </w:numPr>
        <w:rPr>
          <w:ins w:id="68" w:author="Hong Qin" w:date="2014-01-28T15:22:00Z"/>
          <w:rFonts w:ascii="Times New Roman" w:hAnsi="Times New Roman" w:cs="Times New Roman"/>
          <w:sz w:val="24"/>
          <w:szCs w:val="24"/>
        </w:rPr>
        <w:pPrChange w:id="69" w:author="Hong Qin" w:date="2014-01-28T15:22:00Z">
          <w:pPr>
            <w:pStyle w:val="ListParagraph"/>
            <w:ind w:left="0"/>
          </w:pPr>
        </w:pPrChange>
      </w:pPr>
    </w:p>
    <w:p w14:paraId="1C5CBC75" w14:textId="77777777" w:rsidR="00CD5C2A" w:rsidRDefault="00CD5C2A" w:rsidP="00034DA5">
      <w:pPr>
        <w:pStyle w:val="ListParagraph"/>
        <w:numPr>
          <w:ilvl w:val="0"/>
          <w:numId w:val="7"/>
          <w:ins w:id="70" w:author="Hong Qin" w:date="2014-01-28T15:22:00Z"/>
        </w:numPr>
        <w:rPr>
          <w:rFonts w:ascii="Times New Roman" w:hAnsi="Times New Roman" w:cs="Times New Roman"/>
          <w:sz w:val="24"/>
          <w:szCs w:val="24"/>
        </w:rPr>
      </w:pPr>
      <w:ins w:id="71" w:author="Hong Qin" w:date="2014-01-28T15:22:00Z">
        <w:r>
          <w:rPr>
            <w:rFonts w:ascii="Times New Roman" w:hAnsi="Times New Roman" w:cs="Times New Roman"/>
            <w:sz w:val="24"/>
            <w:szCs w:val="24"/>
          </w:rPr>
          <w:t>Normally, Gram stain works better for freshly grown bacteria. Briefly explain why old bacterial culture</w:t>
        </w:r>
      </w:ins>
      <w:ins w:id="72" w:author="Hong Qin" w:date="2014-01-28T15:23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ins w:id="73" w:author="Hong Qin" w:date="2014-01-28T15:22:00Z">
        <w:r>
          <w:rPr>
            <w:rFonts w:ascii="Times New Roman" w:hAnsi="Times New Roman" w:cs="Times New Roman"/>
            <w:sz w:val="24"/>
            <w:szCs w:val="24"/>
          </w:rPr>
          <w:t xml:space="preserve"> tend not to give good Gram stain results. </w:t>
        </w:r>
      </w:ins>
    </w:p>
    <w:p w14:paraId="2CB68D27" w14:textId="77777777" w:rsidR="008F4B05" w:rsidRDefault="008F4B05" w:rsidP="008F4B05">
      <w:pPr>
        <w:pStyle w:val="ListParagraph"/>
        <w:numPr>
          <w:ins w:id="74" w:author="Hong Qin" w:date="2014-01-28T15:22:00Z"/>
        </w:numPr>
        <w:rPr>
          <w:ins w:id="75" w:author="Hong Qin" w:date="2014-01-28T15:22:00Z"/>
          <w:rFonts w:ascii="Times New Roman" w:hAnsi="Times New Roman" w:cs="Times New Roman"/>
          <w:sz w:val="24"/>
          <w:szCs w:val="24"/>
        </w:rPr>
      </w:pPr>
    </w:p>
    <w:p w14:paraId="7251D0EE" w14:textId="77777777" w:rsidR="00CD5C2A" w:rsidRPr="008F4B05" w:rsidRDefault="00CD5C2A" w:rsidP="008F4B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C92A67" w14:textId="77777777" w:rsidR="00F34063" w:rsidRDefault="00F34063" w:rsidP="00F34063">
      <w:pPr>
        <w:pStyle w:val="ListParagraph"/>
        <w:numPr>
          <w:ilvl w:val="0"/>
          <w:numId w:val="7"/>
          <w:ins w:id="76" w:author="Hong Qin" w:date="2014-01-28T15:20:00Z"/>
        </w:numPr>
        <w:rPr>
          <w:ins w:id="77" w:author="Hong Qin" w:date="2014-01-28T15:20:00Z"/>
          <w:rFonts w:ascii="Times New Roman" w:hAnsi="Times New Roman" w:cs="Times New Roman"/>
          <w:sz w:val="24"/>
          <w:szCs w:val="24"/>
        </w:rPr>
      </w:pPr>
      <w:ins w:id="78" w:author="Hong Qin" w:date="2014-01-28T15:21:00Z">
        <w:r>
          <w:rPr>
            <w:rFonts w:ascii="Times New Roman" w:hAnsi="Times New Roman" w:cs="Times New Roman"/>
            <w:sz w:val="24"/>
            <w:szCs w:val="24"/>
          </w:rPr>
          <w:t xml:space="preserve">(Optional)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 xml:space="preserve">What </w:t>
        </w:r>
      </w:ins>
      <w:ins w:id="79" w:author="Hong Qin" w:date="2014-01-28T15:20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0" w:author="Hong Qin" w:date="2014-01-28T15:21:00Z">
        <w:r>
          <w:rPr>
            <w:rFonts w:ascii="Times New Roman" w:hAnsi="Times New Roman" w:cs="Times New Roman"/>
            <w:sz w:val="24"/>
            <w:szCs w:val="24"/>
          </w:rPr>
          <w:t>happens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if we used 95%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EtOH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to wash off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safranin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1" w:author="Hong Qin" w:date="2014-01-28T15:22:00Z">
        <w:r>
          <w:rPr>
            <w:rFonts w:ascii="Times New Roman" w:hAnsi="Times New Roman" w:cs="Times New Roman"/>
            <w:sz w:val="24"/>
            <w:szCs w:val="24"/>
          </w:rPr>
          <w:t>at the end of</w:t>
        </w:r>
      </w:ins>
      <w:ins w:id="82" w:author="Hong Qin" w:date="2014-01-28T15:21:00Z">
        <w:r>
          <w:rPr>
            <w:rFonts w:ascii="Times New Roman" w:hAnsi="Times New Roman" w:cs="Times New Roman"/>
            <w:sz w:val="24"/>
            <w:szCs w:val="24"/>
          </w:rPr>
          <w:t xml:space="preserve"> the Gram stain</w:t>
        </w:r>
      </w:ins>
      <w:ins w:id="83" w:author="Hong Qin" w:date="2014-01-28T15:22:00Z">
        <w:r>
          <w:rPr>
            <w:rFonts w:ascii="Times New Roman" w:hAnsi="Times New Roman" w:cs="Times New Roman"/>
            <w:sz w:val="24"/>
            <w:szCs w:val="24"/>
          </w:rPr>
          <w:t xml:space="preserve">? </w:t>
        </w:r>
      </w:ins>
    </w:p>
    <w:p w14:paraId="0B6C99A6" w14:textId="77777777" w:rsidR="008F4B05" w:rsidRPr="00034DA5" w:rsidRDefault="008F4B05" w:rsidP="00B14C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F4B05" w:rsidRPr="00034DA5" w:rsidSect="00336A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8E9"/>
    <w:multiLevelType w:val="hybridMultilevel"/>
    <w:tmpl w:val="9EB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05DD4"/>
    <w:multiLevelType w:val="hybridMultilevel"/>
    <w:tmpl w:val="ACB6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21708"/>
    <w:multiLevelType w:val="hybridMultilevel"/>
    <w:tmpl w:val="916E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46FF1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5E47"/>
    <w:multiLevelType w:val="hybridMultilevel"/>
    <w:tmpl w:val="1650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04BDA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C5FA0"/>
    <w:multiLevelType w:val="hybridMultilevel"/>
    <w:tmpl w:val="AF16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trackRevisions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6B6CEF"/>
    <w:rsid w:val="00021886"/>
    <w:rsid w:val="000305A0"/>
    <w:rsid w:val="00034DA5"/>
    <w:rsid w:val="00053DBF"/>
    <w:rsid w:val="00073307"/>
    <w:rsid w:val="000F2068"/>
    <w:rsid w:val="00101463"/>
    <w:rsid w:val="0010177F"/>
    <w:rsid w:val="001321C2"/>
    <w:rsid w:val="0013459A"/>
    <w:rsid w:val="001363C0"/>
    <w:rsid w:val="00137B22"/>
    <w:rsid w:val="00157691"/>
    <w:rsid w:val="00165CEF"/>
    <w:rsid w:val="001C65EE"/>
    <w:rsid w:val="001C6CBF"/>
    <w:rsid w:val="001D4A8B"/>
    <w:rsid w:val="001D536C"/>
    <w:rsid w:val="001D72E8"/>
    <w:rsid w:val="001E6BB7"/>
    <w:rsid w:val="001E7106"/>
    <w:rsid w:val="001F7B27"/>
    <w:rsid w:val="002304C7"/>
    <w:rsid w:val="00244A7D"/>
    <w:rsid w:val="0025332A"/>
    <w:rsid w:val="00253BC2"/>
    <w:rsid w:val="0025786E"/>
    <w:rsid w:val="002726D5"/>
    <w:rsid w:val="00282587"/>
    <w:rsid w:val="00282665"/>
    <w:rsid w:val="002B53A5"/>
    <w:rsid w:val="0030033F"/>
    <w:rsid w:val="00305994"/>
    <w:rsid w:val="00310C22"/>
    <w:rsid w:val="00321B39"/>
    <w:rsid w:val="00335CB8"/>
    <w:rsid w:val="00336A31"/>
    <w:rsid w:val="00336E2A"/>
    <w:rsid w:val="0034075B"/>
    <w:rsid w:val="00356402"/>
    <w:rsid w:val="0036442B"/>
    <w:rsid w:val="003737F3"/>
    <w:rsid w:val="003748B5"/>
    <w:rsid w:val="00376685"/>
    <w:rsid w:val="003C2738"/>
    <w:rsid w:val="003D7B15"/>
    <w:rsid w:val="003F2A11"/>
    <w:rsid w:val="004037ED"/>
    <w:rsid w:val="00430174"/>
    <w:rsid w:val="0049250B"/>
    <w:rsid w:val="00495E7E"/>
    <w:rsid w:val="004A2105"/>
    <w:rsid w:val="004B1560"/>
    <w:rsid w:val="004E1A3C"/>
    <w:rsid w:val="004E38BB"/>
    <w:rsid w:val="004F4FDC"/>
    <w:rsid w:val="005328B4"/>
    <w:rsid w:val="0056557F"/>
    <w:rsid w:val="005839AE"/>
    <w:rsid w:val="00593546"/>
    <w:rsid w:val="005B2B07"/>
    <w:rsid w:val="005D3FD1"/>
    <w:rsid w:val="00607766"/>
    <w:rsid w:val="00621194"/>
    <w:rsid w:val="00623879"/>
    <w:rsid w:val="00631452"/>
    <w:rsid w:val="00631525"/>
    <w:rsid w:val="006578AF"/>
    <w:rsid w:val="00662764"/>
    <w:rsid w:val="006812C3"/>
    <w:rsid w:val="006A0EF2"/>
    <w:rsid w:val="006A2B58"/>
    <w:rsid w:val="006A3B57"/>
    <w:rsid w:val="006A6427"/>
    <w:rsid w:val="006B6CEF"/>
    <w:rsid w:val="006E3677"/>
    <w:rsid w:val="006F15E8"/>
    <w:rsid w:val="006F5568"/>
    <w:rsid w:val="006F5685"/>
    <w:rsid w:val="00717649"/>
    <w:rsid w:val="00724D33"/>
    <w:rsid w:val="008208AF"/>
    <w:rsid w:val="00827182"/>
    <w:rsid w:val="008A7DEA"/>
    <w:rsid w:val="008B108D"/>
    <w:rsid w:val="008C6AD4"/>
    <w:rsid w:val="008D5DC8"/>
    <w:rsid w:val="008E3EF7"/>
    <w:rsid w:val="008F4B05"/>
    <w:rsid w:val="00901BAE"/>
    <w:rsid w:val="00915D25"/>
    <w:rsid w:val="00925D95"/>
    <w:rsid w:val="009359A5"/>
    <w:rsid w:val="009442D3"/>
    <w:rsid w:val="00947585"/>
    <w:rsid w:val="00947E89"/>
    <w:rsid w:val="009566DA"/>
    <w:rsid w:val="009643B2"/>
    <w:rsid w:val="009748D8"/>
    <w:rsid w:val="009A337B"/>
    <w:rsid w:val="009B5E4E"/>
    <w:rsid w:val="009D0FF5"/>
    <w:rsid w:val="009D6D61"/>
    <w:rsid w:val="009E2753"/>
    <w:rsid w:val="009F7DC8"/>
    <w:rsid w:val="00A01C57"/>
    <w:rsid w:val="00A3694B"/>
    <w:rsid w:val="00A50A74"/>
    <w:rsid w:val="00A72543"/>
    <w:rsid w:val="00A849BB"/>
    <w:rsid w:val="00AB1989"/>
    <w:rsid w:val="00AC6DA6"/>
    <w:rsid w:val="00AD2BED"/>
    <w:rsid w:val="00AE3B2F"/>
    <w:rsid w:val="00B046BB"/>
    <w:rsid w:val="00B14CCD"/>
    <w:rsid w:val="00B21C54"/>
    <w:rsid w:val="00B32154"/>
    <w:rsid w:val="00B414AB"/>
    <w:rsid w:val="00B42033"/>
    <w:rsid w:val="00B531A2"/>
    <w:rsid w:val="00B6696C"/>
    <w:rsid w:val="00B71A82"/>
    <w:rsid w:val="00BA77C6"/>
    <w:rsid w:val="00BB22C2"/>
    <w:rsid w:val="00BD27A0"/>
    <w:rsid w:val="00BF4D77"/>
    <w:rsid w:val="00C01949"/>
    <w:rsid w:val="00C069DC"/>
    <w:rsid w:val="00C30AB3"/>
    <w:rsid w:val="00C545F8"/>
    <w:rsid w:val="00C812B7"/>
    <w:rsid w:val="00CA4756"/>
    <w:rsid w:val="00CD5602"/>
    <w:rsid w:val="00CD5C2A"/>
    <w:rsid w:val="00CE60A3"/>
    <w:rsid w:val="00D13343"/>
    <w:rsid w:val="00D1571E"/>
    <w:rsid w:val="00D33DB1"/>
    <w:rsid w:val="00D84C80"/>
    <w:rsid w:val="00DB0416"/>
    <w:rsid w:val="00DB60F5"/>
    <w:rsid w:val="00DB7963"/>
    <w:rsid w:val="00DE1B2A"/>
    <w:rsid w:val="00DE5555"/>
    <w:rsid w:val="00DE5E11"/>
    <w:rsid w:val="00DE6C6C"/>
    <w:rsid w:val="00E01E85"/>
    <w:rsid w:val="00E1005E"/>
    <w:rsid w:val="00E40306"/>
    <w:rsid w:val="00E4178D"/>
    <w:rsid w:val="00E86487"/>
    <w:rsid w:val="00E93C7E"/>
    <w:rsid w:val="00EC7C05"/>
    <w:rsid w:val="00EF0F7C"/>
    <w:rsid w:val="00F004E3"/>
    <w:rsid w:val="00F0720D"/>
    <w:rsid w:val="00F1659B"/>
    <w:rsid w:val="00F34063"/>
    <w:rsid w:val="00F35D8A"/>
    <w:rsid w:val="00F40590"/>
    <w:rsid w:val="00F63960"/>
    <w:rsid w:val="00F7297E"/>
    <w:rsid w:val="00F748EF"/>
    <w:rsid w:val="00FC02B4"/>
    <w:rsid w:val="00F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B0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640</Words>
  <Characters>3649</Characters>
  <Application>Microsoft Macintosh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Hong</cp:lastModifiedBy>
  <cp:revision>180</cp:revision>
  <cp:lastPrinted>2014-01-28T20:27:00Z</cp:lastPrinted>
  <dcterms:created xsi:type="dcterms:W3CDTF">2009-09-03T18:05:00Z</dcterms:created>
  <dcterms:modified xsi:type="dcterms:W3CDTF">2014-02-05T15:34:00Z</dcterms:modified>
</cp:coreProperties>
</file>