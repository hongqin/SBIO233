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CEF" w:rsidRPr="00D30B29" w:rsidRDefault="006F15E8" w:rsidP="00231ECD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30B29">
        <w:rPr>
          <w:rFonts w:ascii="Times New Roman" w:hAnsi="Times New Roman" w:cs="Times New Roman"/>
          <w:b/>
          <w:sz w:val="24"/>
          <w:szCs w:val="24"/>
        </w:rPr>
        <w:t>Lab</w:t>
      </w:r>
      <w:r w:rsidR="00214B6F" w:rsidRPr="00D30B29">
        <w:rPr>
          <w:rFonts w:ascii="Times New Roman" w:hAnsi="Times New Roman" w:cs="Times New Roman"/>
          <w:b/>
          <w:sz w:val="24"/>
          <w:szCs w:val="24"/>
        </w:rPr>
        <w:t>:</w:t>
      </w:r>
      <w:r w:rsidR="006B6CEF" w:rsidRPr="00D30B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7C3C" w:rsidRPr="00D30B29">
        <w:rPr>
          <w:rFonts w:ascii="Times New Roman" w:hAnsi="Times New Roman" w:cs="Times New Roman"/>
          <w:b/>
          <w:sz w:val="24"/>
          <w:szCs w:val="24"/>
        </w:rPr>
        <w:t xml:space="preserve">Serial dilution, </w:t>
      </w:r>
      <w:r w:rsidR="00107A51">
        <w:rPr>
          <w:rFonts w:ascii="Times New Roman" w:hAnsi="Times New Roman" w:cs="Times New Roman"/>
          <w:b/>
          <w:sz w:val="24"/>
          <w:szCs w:val="24"/>
        </w:rPr>
        <w:t>cell count</w:t>
      </w:r>
      <w:r w:rsidR="00CC7C3C" w:rsidRPr="00D30B29">
        <w:rPr>
          <w:rFonts w:ascii="Times New Roman" w:hAnsi="Times New Roman" w:cs="Times New Roman"/>
          <w:b/>
          <w:sz w:val="24"/>
          <w:szCs w:val="24"/>
        </w:rPr>
        <w:t>, and linear regression</w:t>
      </w:r>
      <w:r w:rsidR="00C42D6D" w:rsidRPr="00D30B2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72543" w:rsidRPr="00D30B29" w:rsidRDefault="00A72543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B29" w:rsidRPr="00D30B29" w:rsidRDefault="00D30B29" w:rsidP="00D30B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B29">
        <w:rPr>
          <w:rFonts w:ascii="Times New Roman" w:hAnsi="Times New Roman" w:cs="Times New Roman"/>
          <w:b/>
          <w:sz w:val="24"/>
          <w:szCs w:val="24"/>
        </w:rPr>
        <w:t>Learning objectives:</w:t>
      </w:r>
    </w:p>
    <w:p w:rsidR="00D30B29" w:rsidRDefault="00D30B29" w:rsidP="00D30B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Be able to use serial dilution to determine cell density.</w:t>
      </w:r>
    </w:p>
    <w:p w:rsidR="006D2560" w:rsidRDefault="006D2560" w:rsidP="00D30B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generate and use standard curve. </w:t>
      </w:r>
    </w:p>
    <w:p w:rsidR="00EC308F" w:rsidRPr="00D30B29" w:rsidRDefault="00EC308F" w:rsidP="00D30B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hemocytometer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determine cell density. </w:t>
      </w:r>
    </w:p>
    <w:p w:rsidR="00D30B29" w:rsidRPr="00D30B29" w:rsidRDefault="00D30B29" w:rsidP="00D30B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Be able to calculate CFUs</w:t>
      </w:r>
    </w:p>
    <w:p w:rsidR="00D30B29" w:rsidRPr="00D30B29" w:rsidRDefault="00D30B29" w:rsidP="00D30B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Understand the concept of linear regression analysis (R</w:t>
      </w:r>
      <w:r w:rsidRPr="00D30B2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30B29">
        <w:rPr>
          <w:rFonts w:ascii="Times New Roman" w:hAnsi="Times New Roman" w:cs="Times New Roman"/>
          <w:sz w:val="24"/>
          <w:szCs w:val="24"/>
        </w:rPr>
        <w:t xml:space="preserve"> and p-value). </w:t>
      </w:r>
    </w:p>
    <w:p w:rsidR="00D30B29" w:rsidRPr="00D30B29" w:rsidRDefault="00D30B29" w:rsidP="00D30B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1560" w:rsidRPr="00D30B29" w:rsidRDefault="00231ECD" w:rsidP="00AC6D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0B29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1954A6" w:rsidRPr="00D30B29" w:rsidRDefault="00231ECD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ab/>
        <w:t xml:space="preserve">For this exercise, you </w:t>
      </w:r>
      <w:r w:rsidR="001954A6" w:rsidRPr="00D30B29">
        <w:rPr>
          <w:rFonts w:ascii="Times New Roman" w:hAnsi="Times New Roman" w:cs="Times New Roman"/>
          <w:sz w:val="24"/>
          <w:szCs w:val="24"/>
        </w:rPr>
        <w:t xml:space="preserve">will </w:t>
      </w:r>
      <w:r w:rsidR="00E2478C" w:rsidRPr="00D30B29">
        <w:rPr>
          <w:rFonts w:ascii="Times New Roman" w:hAnsi="Times New Roman" w:cs="Times New Roman"/>
          <w:sz w:val="24"/>
          <w:szCs w:val="24"/>
        </w:rPr>
        <w:t xml:space="preserve">use the following yeast strain from the previous lab. </w:t>
      </w:r>
      <w:r w:rsidR="001954A6" w:rsidRPr="00D30B2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728"/>
        <w:gridCol w:w="7848"/>
      </w:tblGrid>
      <w:tr w:rsidR="001954A6" w:rsidRPr="00D30B29">
        <w:tc>
          <w:tcPr>
            <w:tcW w:w="1728" w:type="dxa"/>
          </w:tcPr>
          <w:p w:rsidR="001954A6" w:rsidRPr="00D30B29" w:rsidRDefault="001954A6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B29">
              <w:rPr>
                <w:rFonts w:ascii="Times New Roman" w:hAnsi="Times New Roman" w:cs="Times New Roman"/>
                <w:sz w:val="24"/>
                <w:szCs w:val="24"/>
              </w:rPr>
              <w:t>Strain</w:t>
            </w:r>
          </w:p>
        </w:tc>
        <w:tc>
          <w:tcPr>
            <w:tcW w:w="7848" w:type="dxa"/>
          </w:tcPr>
          <w:p w:rsidR="001954A6" w:rsidRPr="00D30B29" w:rsidRDefault="00EB2E8C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954A6" w:rsidRPr="00D30B29">
        <w:tc>
          <w:tcPr>
            <w:tcW w:w="1728" w:type="dxa"/>
          </w:tcPr>
          <w:p w:rsidR="001954A6" w:rsidRPr="00D30B29" w:rsidRDefault="00EB2E8C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SGU57</w:t>
            </w:r>
          </w:p>
        </w:tc>
        <w:tc>
          <w:tcPr>
            <w:tcW w:w="7848" w:type="dxa"/>
          </w:tcPr>
          <w:p w:rsidR="001954A6" w:rsidRPr="00D30B29" w:rsidRDefault="00EB2E8C" w:rsidP="00AC6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yeast wild isolate, diploid. </w:t>
            </w:r>
          </w:p>
        </w:tc>
      </w:tr>
    </w:tbl>
    <w:p w:rsidR="001954A6" w:rsidRPr="00D30B29" w:rsidRDefault="001954A6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ab/>
      </w:r>
      <w:r w:rsidR="00241617" w:rsidRPr="00D30B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1ECD" w:rsidRPr="00D30B29" w:rsidRDefault="00F615FF" w:rsidP="00D51AF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78C" w:rsidRPr="00D30B29" w:rsidRDefault="00225EBA" w:rsidP="00231ECD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Preparation</w:t>
      </w:r>
      <w:r w:rsidR="00BF607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by the instructor</w:t>
      </w:r>
      <w:r w:rsidR="00E2478C" w:rsidRPr="00D30B29">
        <w:rPr>
          <w:rFonts w:ascii="Times New Roman" w:hAnsi="Times New Roman" w:cs="Times New Roman"/>
          <w:b/>
          <w:sz w:val="24"/>
          <w:szCs w:val="24"/>
        </w:rPr>
        <w:t>:</w:t>
      </w:r>
    </w:p>
    <w:p w:rsidR="00E2478C" w:rsidRPr="00D30B29" w:rsidRDefault="00E2478C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Prepare 2</w:t>
      </w:r>
      <w:r w:rsidR="00AA241F">
        <w:rPr>
          <w:rFonts w:ascii="Times New Roman" w:hAnsi="Times New Roman" w:cs="Times New Roman"/>
          <w:sz w:val="24"/>
          <w:szCs w:val="24"/>
        </w:rPr>
        <w:t>0</w:t>
      </w:r>
      <w:r w:rsidRPr="00D30B29">
        <w:rPr>
          <w:rFonts w:ascii="Times New Roman" w:hAnsi="Times New Roman" w:cs="Times New Roman"/>
          <w:sz w:val="24"/>
          <w:szCs w:val="24"/>
        </w:rPr>
        <w:t xml:space="preserve">ml YPD in </w:t>
      </w:r>
      <w:r w:rsidR="00AA241F">
        <w:rPr>
          <w:rFonts w:ascii="Times New Roman" w:hAnsi="Times New Roman" w:cs="Times New Roman"/>
          <w:sz w:val="24"/>
          <w:szCs w:val="24"/>
        </w:rPr>
        <w:t>10</w:t>
      </w:r>
      <w:r w:rsidRPr="00D30B29">
        <w:rPr>
          <w:rFonts w:ascii="Times New Roman" w:hAnsi="Times New Roman" w:cs="Times New Roman"/>
          <w:sz w:val="24"/>
          <w:szCs w:val="24"/>
        </w:rPr>
        <w:t xml:space="preserve">0 ml </w:t>
      </w:r>
      <w:r w:rsidR="00AA241F">
        <w:rPr>
          <w:rFonts w:ascii="Times New Roman" w:hAnsi="Times New Roman" w:cs="Times New Roman"/>
          <w:sz w:val="24"/>
          <w:szCs w:val="24"/>
        </w:rPr>
        <w:t>flasks</w:t>
      </w:r>
      <w:r w:rsidRPr="00D30B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78C" w:rsidRPr="00D30B29" w:rsidRDefault="00E2478C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Pick single red colony of </w:t>
      </w:r>
      <w:r w:rsidR="00480721">
        <w:rPr>
          <w:rFonts w:ascii="Times New Roman" w:hAnsi="Times New Roman" w:cs="Times New Roman"/>
          <w:sz w:val="24"/>
          <w:szCs w:val="24"/>
        </w:rPr>
        <w:t>SGU57</w:t>
      </w:r>
      <w:r w:rsidRPr="00D30B29">
        <w:rPr>
          <w:rFonts w:ascii="Times New Roman" w:hAnsi="Times New Roman" w:cs="Times New Roman"/>
          <w:sz w:val="24"/>
          <w:szCs w:val="24"/>
        </w:rPr>
        <w:t xml:space="preserve"> using a 200ul tip with pipette. </w:t>
      </w:r>
    </w:p>
    <w:p w:rsidR="00E2478C" w:rsidRPr="00D30B29" w:rsidRDefault="00E2478C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Add the cells to the 2ml YPD liquid, mix well by pipetting the cells up and down. </w:t>
      </w:r>
    </w:p>
    <w:p w:rsidR="00E2478C" w:rsidRPr="00D30B29" w:rsidRDefault="00E2478C" w:rsidP="003A50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Label the name of strain, your initials, and date on the tube.</w:t>
      </w:r>
    </w:p>
    <w:p w:rsidR="006F3665" w:rsidRDefault="00E2478C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Leave the tubes at 30C shaker. </w:t>
      </w:r>
      <w:r w:rsidR="006F3665" w:rsidRPr="00D30B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EBA" w:rsidRPr="00D30B29" w:rsidRDefault="00225EBA" w:rsidP="00B21C5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Next day,</w:t>
      </w:r>
      <w:del w:id="1" w:author="Hong  Qin" w:date="2014-02-26T11:24:00Z">
        <w:r w:rsidDel="005A16C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" w:author="Hong  Qin" w:date="2014-02-26T11:24:00Z">
        <w:r w:rsidR="005A16C4">
          <w:rPr>
            <w:rFonts w:ascii="Times New Roman" w:hAnsi="Times New Roman" w:cs="Times New Roman"/>
            <w:sz w:val="24"/>
            <w:szCs w:val="24"/>
          </w:rPr>
          <w:t xml:space="preserve"> make sure cultures are in different stages of growth</w:t>
        </w:r>
      </w:ins>
      <w:del w:id="3" w:author="Hong  Qin" w:date="2014-02-26T11:24:00Z">
        <w:r w:rsidDel="005A16C4">
          <w:rPr>
            <w:rFonts w:ascii="Times New Roman" w:hAnsi="Times New Roman" w:cs="Times New Roman"/>
            <w:sz w:val="24"/>
            <w:szCs w:val="24"/>
          </w:rPr>
          <w:delText>serial dilution of the culture</w:delText>
        </w:r>
        <w:commentRangeEnd w:id="0"/>
        <w:r w:rsidDel="005A16C4">
          <w:rPr>
            <w:rStyle w:val="CommentReference"/>
          </w:rPr>
          <w:commentReference w:id="0"/>
        </w:r>
      </w:del>
      <w:ins w:id="4" w:author="Hong  Qin" w:date="2014-02-26T11:24:00Z">
        <w:r w:rsidR="005A16C4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5" w:author="Hong  Qin" w:date="2014-02-26T11:24:00Z">
        <w:r w:rsidDel="005A16C4">
          <w:rPr>
            <w:rFonts w:ascii="Times New Roman" w:hAnsi="Times New Roman" w:cs="Times New Roman"/>
            <w:sz w:val="24"/>
            <w:szCs w:val="24"/>
          </w:rPr>
          <w:delText>:</w:delText>
        </w:r>
      </w:del>
    </w:p>
    <w:p w:rsidR="00E2478C" w:rsidRPr="00D30B29" w:rsidRDefault="00E2478C" w:rsidP="00AC6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78C" w:rsidRPr="00D30B29" w:rsidRDefault="00225EBA" w:rsidP="00E2478C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1 for students</w:t>
      </w:r>
      <w:r w:rsidR="00E2478C" w:rsidRPr="00D30B29">
        <w:rPr>
          <w:rFonts w:ascii="Times New Roman" w:hAnsi="Times New Roman" w:cs="Times New Roman"/>
          <w:b/>
          <w:sz w:val="24"/>
          <w:szCs w:val="24"/>
        </w:rPr>
        <w:t>:</w:t>
      </w:r>
    </w:p>
    <w:p w:rsidR="004E53EA" w:rsidRPr="00D30B29" w:rsidRDefault="004E53EA" w:rsidP="00E247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Measure the OD values of </w:t>
      </w:r>
      <w:r w:rsidR="00311018">
        <w:rPr>
          <w:rFonts w:ascii="Times New Roman" w:hAnsi="Times New Roman" w:cs="Times New Roman"/>
          <w:sz w:val="24"/>
          <w:szCs w:val="24"/>
        </w:rPr>
        <w:t>the yeast cultures</w:t>
      </w:r>
      <w:r w:rsidR="005E4B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643A" w:rsidRPr="00D30B29" w:rsidRDefault="00FB643A" w:rsidP="00E247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Do 10-fold serial</w:t>
      </w:r>
      <w:r w:rsidR="00280DC2" w:rsidRPr="00D30B29">
        <w:rPr>
          <w:rFonts w:ascii="Times New Roman" w:hAnsi="Times New Roman" w:cs="Times New Roman"/>
          <w:sz w:val="24"/>
          <w:szCs w:val="24"/>
        </w:rPr>
        <w:t xml:space="preserve"> dilution of the yeast culture</w:t>
      </w:r>
      <w:r w:rsidR="00AA241F">
        <w:rPr>
          <w:rFonts w:ascii="Times New Roman" w:hAnsi="Times New Roman" w:cs="Times New Roman"/>
          <w:sz w:val="24"/>
          <w:szCs w:val="24"/>
        </w:rPr>
        <w:t xml:space="preserve"> in </w:t>
      </w:r>
      <w:del w:id="6" w:author="Hong  Qin" w:date="2014-02-26T11:26:00Z">
        <w:r w:rsidR="00AA241F" w:rsidDel="005A16C4">
          <w:rPr>
            <w:rFonts w:ascii="Times New Roman" w:hAnsi="Times New Roman" w:cs="Times New Roman"/>
            <w:sz w:val="24"/>
            <w:szCs w:val="24"/>
          </w:rPr>
          <w:delText xml:space="preserve">10 </w:delText>
        </w:r>
      </w:del>
      <w:ins w:id="7" w:author="Hong  Qin" w:date="2014-02-26T11:26:00Z">
        <w:r w:rsidR="005A16C4">
          <w:rPr>
            <w:rFonts w:ascii="Times New Roman" w:hAnsi="Times New Roman" w:cs="Times New Roman"/>
            <w:sz w:val="24"/>
            <w:szCs w:val="24"/>
          </w:rPr>
          <w:t xml:space="preserve">6 </w:t>
        </w:r>
      </w:ins>
      <w:del w:id="8" w:author="Hong  Qin" w:date="2014-02-26T11:25:00Z">
        <w:r w:rsidR="00AA241F" w:rsidDel="005A16C4">
          <w:rPr>
            <w:rFonts w:ascii="Times New Roman" w:hAnsi="Times New Roman" w:cs="Times New Roman"/>
            <w:sz w:val="24"/>
            <w:szCs w:val="24"/>
          </w:rPr>
          <w:delText>ml white falcon</w:delText>
        </w:r>
      </w:del>
      <w:proofErr w:type="spellStart"/>
      <w:ins w:id="9" w:author="Hong  Qin" w:date="2014-02-26T11:25:00Z">
        <w:r w:rsidR="005A16C4">
          <w:rPr>
            <w:rFonts w:ascii="Times New Roman" w:hAnsi="Times New Roman" w:cs="Times New Roman"/>
            <w:sz w:val="24"/>
            <w:szCs w:val="24"/>
          </w:rPr>
          <w:t>eppendorf</w:t>
        </w:r>
      </w:ins>
      <w:proofErr w:type="spellEnd"/>
      <w:r w:rsidR="00AA241F">
        <w:rPr>
          <w:rFonts w:ascii="Times New Roman" w:hAnsi="Times New Roman" w:cs="Times New Roman"/>
          <w:sz w:val="24"/>
          <w:szCs w:val="24"/>
        </w:rPr>
        <w:t xml:space="preserve"> tubes</w:t>
      </w:r>
    </w:p>
    <w:p w:rsidR="00280DC2" w:rsidRPr="00D30B29" w:rsidRDefault="00280DC2" w:rsidP="00280DC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del w:id="10" w:author="Hong  Qin" w:date="2014-02-26T11:25:00Z">
        <w:r w:rsidRPr="00D30B29" w:rsidDel="005A16C4">
          <w:rPr>
            <w:rFonts w:ascii="Times New Roman" w:hAnsi="Times New Roman" w:cs="Times New Roman"/>
            <w:sz w:val="24"/>
            <w:szCs w:val="24"/>
          </w:rPr>
          <w:delText xml:space="preserve">Make </w:delText>
        </w:r>
      </w:del>
      <w:ins w:id="11" w:author="Hong  Qin" w:date="2014-02-26T11:25:00Z">
        <w:r w:rsidR="005A16C4">
          <w:rPr>
            <w:rFonts w:ascii="Times New Roman" w:hAnsi="Times New Roman" w:cs="Times New Roman"/>
            <w:sz w:val="24"/>
            <w:szCs w:val="24"/>
          </w:rPr>
          <w:t>Prepare</w:t>
        </w:r>
        <w:r w:rsidR="005A16C4" w:rsidRPr="00D30B2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40352B" w:rsidRPr="00D30B29">
        <w:rPr>
          <w:rFonts w:ascii="Times New Roman" w:hAnsi="Times New Roman" w:cs="Times New Roman"/>
          <w:sz w:val="24"/>
          <w:szCs w:val="24"/>
        </w:rPr>
        <w:t>6</w:t>
      </w:r>
      <w:r w:rsidRPr="00D30B29">
        <w:rPr>
          <w:rFonts w:ascii="Times New Roman" w:hAnsi="Times New Roman" w:cs="Times New Roman"/>
          <w:sz w:val="24"/>
          <w:szCs w:val="24"/>
        </w:rPr>
        <w:t xml:space="preserve"> tubes</w:t>
      </w:r>
      <w:ins w:id="12" w:author="Hong  Qin" w:date="2014-02-26T11:25:00Z">
        <w:r w:rsidR="005A16C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3" w:author="Hong  Qin" w:date="2014-02-26T11:25:00Z">
        <w:r w:rsidRPr="00D30B29" w:rsidDel="005A16C4">
          <w:rPr>
            <w:rFonts w:ascii="Times New Roman" w:hAnsi="Times New Roman" w:cs="Times New Roman"/>
            <w:sz w:val="24"/>
            <w:szCs w:val="24"/>
          </w:rPr>
          <w:delText xml:space="preserve"> of </w:delText>
        </w:r>
        <w:r w:rsidR="00E171F1" w:rsidDel="005A16C4">
          <w:rPr>
            <w:rFonts w:ascii="Times New Roman" w:hAnsi="Times New Roman" w:cs="Times New Roman"/>
            <w:sz w:val="24"/>
            <w:szCs w:val="24"/>
          </w:rPr>
          <w:delText>5.5</w:delText>
        </w:r>
        <w:r w:rsidR="0040352B" w:rsidRPr="00D30B29" w:rsidDel="005A16C4">
          <w:rPr>
            <w:rFonts w:ascii="Times New Roman" w:hAnsi="Times New Roman" w:cs="Times New Roman"/>
            <w:sz w:val="24"/>
            <w:szCs w:val="24"/>
          </w:rPr>
          <w:delText>ml water</w:delText>
        </w:r>
      </w:del>
      <w:r w:rsidR="00E22974" w:rsidRPr="00D30B29">
        <w:rPr>
          <w:rFonts w:ascii="Times New Roman" w:hAnsi="Times New Roman" w:cs="Times New Roman"/>
          <w:sz w:val="24"/>
          <w:szCs w:val="24"/>
        </w:rPr>
        <w:t>, label as ‘10x’, ‘100x’, ‘1000x’, ‘10^4x’, ‘10^5x’</w:t>
      </w:r>
      <w:r w:rsidR="0040352B" w:rsidRPr="00D30B29">
        <w:rPr>
          <w:rFonts w:ascii="Times New Roman" w:hAnsi="Times New Roman" w:cs="Times New Roman"/>
          <w:sz w:val="24"/>
          <w:szCs w:val="24"/>
        </w:rPr>
        <w:t xml:space="preserve">, and ‘10^6x’. </w:t>
      </w:r>
    </w:p>
    <w:p w:rsidR="005E4B47" w:rsidRDefault="005E4B47" w:rsidP="00280DC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0.9 ml water (or YPD) to each tube. </w:t>
      </w:r>
    </w:p>
    <w:p w:rsidR="00280DC2" w:rsidRPr="00D30B29" w:rsidRDefault="00A2329A" w:rsidP="00280DC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>Transfer 0.1</w:t>
      </w:r>
      <w:r w:rsidR="00280DC2" w:rsidRPr="00D30B29">
        <w:rPr>
          <w:rFonts w:ascii="Times New Roman" w:hAnsi="Times New Roman" w:cs="Times New Roman"/>
          <w:sz w:val="24"/>
          <w:szCs w:val="24"/>
        </w:rPr>
        <w:t xml:space="preserve">ml of culture from the original tube to the next dilution, mix well, and then transfer to the next dilution. </w:t>
      </w:r>
    </w:p>
    <w:p w:rsidR="004E53EA" w:rsidRPr="00D30B29" w:rsidRDefault="004E53EA" w:rsidP="004E53E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Label the names </w:t>
      </w:r>
      <w:r w:rsidR="002A304E">
        <w:rPr>
          <w:rFonts w:ascii="Times New Roman" w:hAnsi="Times New Roman" w:cs="Times New Roman"/>
          <w:sz w:val="24"/>
          <w:szCs w:val="24"/>
        </w:rPr>
        <w:t>of strain, your initial and date</w:t>
      </w:r>
      <w:r w:rsidRPr="00D30B29">
        <w:rPr>
          <w:rFonts w:ascii="Times New Roman" w:hAnsi="Times New Roman" w:cs="Times New Roman"/>
          <w:sz w:val="24"/>
          <w:szCs w:val="24"/>
        </w:rPr>
        <w:t xml:space="preserve"> on edge of </w:t>
      </w:r>
      <w:del w:id="14" w:author="Hong  Qin" w:date="2014-02-26T11:26:00Z">
        <w:r w:rsidRPr="00D30B29" w:rsidDel="00861BA7">
          <w:rPr>
            <w:rFonts w:ascii="Times New Roman" w:hAnsi="Times New Roman" w:cs="Times New Roman"/>
            <w:sz w:val="24"/>
            <w:szCs w:val="24"/>
          </w:rPr>
          <w:delText xml:space="preserve">6 </w:delText>
        </w:r>
      </w:del>
      <w:ins w:id="15" w:author="Hong  Qin" w:date="2014-02-26T11:26:00Z">
        <w:r w:rsidR="00861BA7">
          <w:rPr>
            <w:rFonts w:ascii="Times New Roman" w:hAnsi="Times New Roman" w:cs="Times New Roman"/>
            <w:sz w:val="24"/>
            <w:szCs w:val="24"/>
          </w:rPr>
          <w:t>5</w:t>
        </w:r>
        <w:r w:rsidR="00861BA7" w:rsidRPr="00D30B2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D30B29">
        <w:rPr>
          <w:rFonts w:ascii="Times New Roman" w:hAnsi="Times New Roman" w:cs="Times New Roman"/>
          <w:sz w:val="24"/>
          <w:szCs w:val="24"/>
        </w:rPr>
        <w:t>YPD plates</w:t>
      </w:r>
      <w:ins w:id="16" w:author="Hong  Qin" w:date="2014-02-26T11:27:00Z">
        <w:r w:rsidR="00861BA7">
          <w:rPr>
            <w:rFonts w:ascii="Times New Roman" w:hAnsi="Times New Roman" w:cs="Times New Roman"/>
            <w:sz w:val="24"/>
            <w:szCs w:val="24"/>
          </w:rPr>
          <w:t xml:space="preserve">, excluding the most concentrated ones. </w:t>
        </w:r>
      </w:ins>
      <w:del w:id="17" w:author="Hong  Qin" w:date="2014-02-26T11:27:00Z">
        <w:r w:rsidRPr="00D30B29" w:rsidDel="00861BA7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</w:p>
    <w:p w:rsidR="00A2329A" w:rsidRPr="00D30B29" w:rsidRDefault="005B06C1" w:rsidP="00A2329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~4</w:t>
      </w:r>
      <w:r w:rsidR="00A2329A" w:rsidRPr="00D30B29">
        <w:rPr>
          <w:rFonts w:ascii="Times New Roman" w:hAnsi="Times New Roman" w:cs="Times New Roman"/>
          <w:sz w:val="24"/>
          <w:szCs w:val="24"/>
        </w:rPr>
        <w:t xml:space="preserve"> glass beads to each plate. </w:t>
      </w:r>
    </w:p>
    <w:p w:rsidR="00E2478C" w:rsidRPr="00D30B29" w:rsidRDefault="00E2478C" w:rsidP="00E247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Add 100ul of </w:t>
      </w:r>
      <w:r w:rsidR="00280DC2" w:rsidRPr="00D30B29">
        <w:rPr>
          <w:rFonts w:ascii="Times New Roman" w:hAnsi="Times New Roman" w:cs="Times New Roman"/>
          <w:sz w:val="24"/>
          <w:szCs w:val="24"/>
        </w:rPr>
        <w:t>each yeast dilution</w:t>
      </w:r>
      <w:r w:rsidRPr="00D30B29">
        <w:rPr>
          <w:rFonts w:ascii="Times New Roman" w:hAnsi="Times New Roman" w:cs="Times New Roman"/>
          <w:sz w:val="24"/>
          <w:szCs w:val="24"/>
        </w:rPr>
        <w:t xml:space="preserve"> to the plate.</w:t>
      </w:r>
    </w:p>
    <w:p w:rsidR="00E2478C" w:rsidRPr="00D30B29" w:rsidRDefault="00E2478C" w:rsidP="00E247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Shake the plate horizontally in several directions to evenly spread the cells on plate. </w:t>
      </w:r>
    </w:p>
    <w:p w:rsidR="00E2478C" w:rsidRPr="00D30B29" w:rsidRDefault="004A2948" w:rsidP="00E247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Pour the glass beads back to the collection flask. </w:t>
      </w:r>
    </w:p>
    <w:p w:rsidR="004A2948" w:rsidRDefault="004A2948" w:rsidP="00E247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Seal the plate with </w:t>
      </w:r>
      <w:proofErr w:type="spellStart"/>
      <w:proofErr w:type="gramStart"/>
      <w:r w:rsidRPr="00D30B29">
        <w:rPr>
          <w:rFonts w:ascii="Times New Roman" w:hAnsi="Times New Roman" w:cs="Times New Roman"/>
          <w:sz w:val="24"/>
          <w:szCs w:val="24"/>
        </w:rPr>
        <w:t>parafilm</w:t>
      </w:r>
      <w:proofErr w:type="spellEnd"/>
      <w:r w:rsidRPr="00D30B2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30B29">
        <w:rPr>
          <w:rFonts w:ascii="Times New Roman" w:hAnsi="Times New Roman" w:cs="Times New Roman"/>
          <w:sz w:val="24"/>
          <w:szCs w:val="24"/>
        </w:rPr>
        <w:t xml:space="preserve"> leave it upside</w:t>
      </w:r>
      <w:r w:rsidR="005B06C1">
        <w:rPr>
          <w:rFonts w:ascii="Times New Roman" w:hAnsi="Times New Roman" w:cs="Times New Roman"/>
          <w:sz w:val="24"/>
          <w:szCs w:val="24"/>
        </w:rPr>
        <w:t xml:space="preserve">-down in 30C incubator for 2 days. </w:t>
      </w:r>
    </w:p>
    <w:p w:rsidR="00AA347C" w:rsidRPr="00D30B29" w:rsidRDefault="00AA347C" w:rsidP="00E247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hemocytometer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estimate the cell density </w:t>
      </w:r>
      <w:r w:rsidR="007257B2">
        <w:rPr>
          <w:rFonts w:ascii="Times New Roman" w:hAnsi="Times New Roman" w:cs="Times New Roman"/>
          <w:sz w:val="24"/>
          <w:szCs w:val="24"/>
        </w:rPr>
        <w:t xml:space="preserve">of ‘10x’, ‘100x’, </w:t>
      </w:r>
      <w:proofErr w:type="gramStart"/>
      <w:r w:rsidR="007257B2">
        <w:rPr>
          <w:rFonts w:ascii="Times New Roman" w:hAnsi="Times New Roman" w:cs="Times New Roman"/>
          <w:sz w:val="24"/>
          <w:szCs w:val="24"/>
        </w:rPr>
        <w:t>‘1000x’</w:t>
      </w:r>
      <w:proofErr w:type="gramEnd"/>
      <w:r w:rsidR="007257B2">
        <w:rPr>
          <w:rFonts w:ascii="Times New Roman" w:hAnsi="Times New Roman" w:cs="Times New Roman"/>
          <w:sz w:val="24"/>
          <w:szCs w:val="24"/>
        </w:rPr>
        <w:t xml:space="preserve"> diluted cultures. </w:t>
      </w:r>
      <w:ins w:id="18" w:author="Hong  Qin" w:date="2014-02-26T16:52:00Z">
        <w:r w:rsidR="00432B15">
          <w:rPr>
            <w:rFonts w:ascii="Times New Roman" w:hAnsi="Times New Roman" w:cs="Times New Roman"/>
            <w:sz w:val="24"/>
            <w:szCs w:val="24"/>
          </w:rPr>
          <w:t xml:space="preserve">A tally counter should be used. </w:t>
        </w:r>
      </w:ins>
    </w:p>
    <w:p w:rsidR="006D7779" w:rsidRPr="00D30B29" w:rsidRDefault="006D7779" w:rsidP="006D7779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D7779" w:rsidRPr="00D30B29" w:rsidRDefault="006D7779" w:rsidP="006D7779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D30B29">
        <w:rPr>
          <w:rFonts w:ascii="Times New Roman" w:hAnsi="Times New Roman" w:cs="Times New Roman"/>
          <w:b/>
          <w:sz w:val="24"/>
          <w:szCs w:val="24"/>
        </w:rPr>
        <w:t xml:space="preserve">Day </w:t>
      </w:r>
      <w:r w:rsidR="00225EBA">
        <w:rPr>
          <w:rFonts w:ascii="Times New Roman" w:hAnsi="Times New Roman" w:cs="Times New Roman"/>
          <w:b/>
          <w:sz w:val="24"/>
          <w:szCs w:val="24"/>
        </w:rPr>
        <w:t>2 for students</w:t>
      </w:r>
      <w:r w:rsidRPr="00D30B29">
        <w:rPr>
          <w:rFonts w:ascii="Times New Roman" w:hAnsi="Times New Roman" w:cs="Times New Roman"/>
          <w:b/>
          <w:sz w:val="24"/>
          <w:szCs w:val="24"/>
        </w:rPr>
        <w:t>:</w:t>
      </w:r>
    </w:p>
    <w:p w:rsidR="006D7779" w:rsidRPr="00D30B29" w:rsidRDefault="006D7779" w:rsidP="006D777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Count the number </w:t>
      </w:r>
      <w:r w:rsidR="00375AB2" w:rsidRPr="00D30B29">
        <w:rPr>
          <w:rFonts w:ascii="Times New Roman" w:hAnsi="Times New Roman" w:cs="Times New Roman"/>
          <w:sz w:val="24"/>
          <w:szCs w:val="24"/>
        </w:rPr>
        <w:t>colonies in each plate</w:t>
      </w:r>
      <w:r w:rsidRPr="00D30B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07F0" w:rsidRPr="00D30B29" w:rsidRDefault="00D807F0" w:rsidP="006D777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Input your results to the GoogleDoc class spreadsheet. </w:t>
      </w:r>
    </w:p>
    <w:p w:rsidR="00D16A47" w:rsidRPr="00D30B29" w:rsidRDefault="00497349" w:rsidP="006D777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B938C0" w:rsidRPr="00D30B29">
        <w:rPr>
          <w:rFonts w:ascii="Times New Roman" w:hAnsi="Times New Roman" w:cs="Times New Roman"/>
          <w:sz w:val="24"/>
          <w:szCs w:val="24"/>
        </w:rPr>
        <w:t xml:space="preserve"> </w:t>
      </w:r>
      <w:r w:rsidR="00D16A47" w:rsidRPr="00D30B29">
        <w:rPr>
          <w:rFonts w:ascii="Times New Roman" w:hAnsi="Times New Roman" w:cs="Times New Roman"/>
          <w:sz w:val="24"/>
          <w:szCs w:val="24"/>
        </w:rPr>
        <w:t xml:space="preserve">linear regression to analyze the </w:t>
      </w:r>
      <w:r w:rsidR="006D4024" w:rsidRPr="00D30B29">
        <w:rPr>
          <w:rFonts w:ascii="Times New Roman" w:hAnsi="Times New Roman" w:cs="Times New Roman"/>
          <w:sz w:val="24"/>
          <w:szCs w:val="24"/>
        </w:rPr>
        <w:t xml:space="preserve">entire </w:t>
      </w:r>
      <w:r w:rsidR="00B938C0" w:rsidRPr="00D30B29">
        <w:rPr>
          <w:rFonts w:ascii="Times New Roman" w:hAnsi="Times New Roman" w:cs="Times New Roman"/>
          <w:sz w:val="24"/>
          <w:szCs w:val="24"/>
        </w:rPr>
        <w:t xml:space="preserve">results. </w:t>
      </w:r>
      <w:r w:rsidR="001D3821" w:rsidRPr="00D30B29">
        <w:rPr>
          <w:rFonts w:ascii="Times New Roman" w:hAnsi="Times New Roman" w:cs="Times New Roman"/>
          <w:b/>
          <w:i/>
          <w:sz w:val="24"/>
          <w:szCs w:val="24"/>
        </w:rPr>
        <w:t>You are encouraged to bring your laptop to the class</w:t>
      </w:r>
      <w:r w:rsidR="001D3821" w:rsidRPr="00D30B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16E1" w:rsidDel="00432B15" w:rsidRDefault="009F16E1">
      <w:pPr>
        <w:rPr>
          <w:del w:id="19" w:author="Hong  Qin" w:date="2014-02-26T16:52:00Z"/>
          <w:rFonts w:ascii="Times New Roman" w:hAnsi="Times New Roman" w:cs="Times New Roman"/>
          <w:sz w:val="24"/>
          <w:szCs w:val="24"/>
        </w:rPr>
      </w:pPr>
      <w:del w:id="20" w:author="Hong  Qin" w:date="2014-02-26T16:52:00Z">
        <w:r w:rsidDel="00432B15">
          <w:rPr>
            <w:rFonts w:ascii="Times New Roman" w:hAnsi="Times New Roman" w:cs="Times New Roman"/>
            <w:sz w:val="24"/>
            <w:szCs w:val="24"/>
          </w:rPr>
          <w:br w:type="page"/>
        </w:r>
      </w:del>
    </w:p>
    <w:p w:rsidR="002E3B02" w:rsidRPr="00D30B29" w:rsidRDefault="002E3B02" w:rsidP="002E3B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1005E" w:rsidRPr="00D30B29" w:rsidRDefault="009134F0" w:rsidP="004928FC">
      <w:pPr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b/>
          <w:sz w:val="24"/>
          <w:szCs w:val="24"/>
        </w:rPr>
        <w:t>R</w:t>
      </w:r>
      <w:r w:rsidR="004928FC" w:rsidRPr="00D30B29">
        <w:rPr>
          <w:rFonts w:ascii="Times New Roman" w:hAnsi="Times New Roman" w:cs="Times New Roman"/>
          <w:b/>
          <w:sz w:val="24"/>
          <w:szCs w:val="24"/>
        </w:rPr>
        <w:t>e</w:t>
      </w:r>
      <w:r w:rsidR="001C6CBF" w:rsidRPr="00D30B29">
        <w:rPr>
          <w:rFonts w:ascii="Times New Roman" w:hAnsi="Times New Roman" w:cs="Times New Roman"/>
          <w:b/>
          <w:sz w:val="24"/>
          <w:szCs w:val="24"/>
        </w:rPr>
        <w:t>port</w:t>
      </w:r>
      <w:r w:rsidR="00F57655" w:rsidRPr="00D30B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4A8B" w:rsidRPr="00D30B29">
        <w:rPr>
          <w:rFonts w:ascii="Times New Roman" w:hAnsi="Times New Roman" w:cs="Times New Roman"/>
          <w:b/>
          <w:sz w:val="24"/>
          <w:szCs w:val="24"/>
        </w:rPr>
        <w:t xml:space="preserve"> (Your </w:t>
      </w:r>
      <w:proofErr w:type="gramStart"/>
      <w:r w:rsidR="001D4A8B" w:rsidRPr="00D30B29">
        <w:rPr>
          <w:rFonts w:ascii="Times New Roman" w:hAnsi="Times New Roman" w:cs="Times New Roman"/>
          <w:b/>
          <w:sz w:val="24"/>
          <w:szCs w:val="24"/>
        </w:rPr>
        <w:t xml:space="preserve">report </w:t>
      </w:r>
      <w:r w:rsidR="00B926CC" w:rsidRPr="00D30B29">
        <w:rPr>
          <w:rFonts w:ascii="Times New Roman" w:hAnsi="Times New Roman" w:cs="Times New Roman"/>
          <w:b/>
          <w:sz w:val="24"/>
          <w:szCs w:val="24"/>
        </w:rPr>
        <w:t xml:space="preserve"> should</w:t>
      </w:r>
      <w:proofErr w:type="gramEnd"/>
      <w:r w:rsidR="00B926CC" w:rsidRPr="00D30B29">
        <w:rPr>
          <w:rFonts w:ascii="Times New Roman" w:hAnsi="Times New Roman" w:cs="Times New Roman"/>
          <w:b/>
          <w:sz w:val="24"/>
          <w:szCs w:val="24"/>
        </w:rPr>
        <w:t xml:space="preserve"> be based on the entire class, </w:t>
      </w:r>
      <w:r w:rsidR="008E3EF7" w:rsidRPr="00D30B29">
        <w:rPr>
          <w:rFonts w:ascii="Times New Roman" w:hAnsi="Times New Roman" w:cs="Times New Roman"/>
          <w:b/>
          <w:sz w:val="24"/>
          <w:szCs w:val="24"/>
        </w:rPr>
        <w:t xml:space="preserve">written in WORD and </w:t>
      </w:r>
      <w:r w:rsidR="001D7A4E">
        <w:rPr>
          <w:rFonts w:ascii="Times New Roman" w:hAnsi="Times New Roman" w:cs="Times New Roman"/>
          <w:b/>
          <w:sz w:val="24"/>
          <w:szCs w:val="24"/>
        </w:rPr>
        <w:t xml:space="preserve">submitted to </w:t>
      </w:r>
      <w:proofErr w:type="spellStart"/>
      <w:r w:rsidR="001D7A4E">
        <w:rPr>
          <w:rFonts w:ascii="Times New Roman" w:hAnsi="Times New Roman" w:cs="Times New Roman"/>
          <w:b/>
          <w:sz w:val="24"/>
          <w:szCs w:val="24"/>
        </w:rPr>
        <w:t>SpelELearn</w:t>
      </w:r>
      <w:proofErr w:type="spellEnd"/>
      <w:r w:rsidR="001D7A4E">
        <w:rPr>
          <w:rFonts w:ascii="Times New Roman" w:hAnsi="Times New Roman" w:cs="Times New Roman"/>
          <w:b/>
          <w:sz w:val="24"/>
          <w:szCs w:val="24"/>
        </w:rPr>
        <w:t xml:space="preserve"> site</w:t>
      </w:r>
      <w:r w:rsidR="001D4A8B" w:rsidRPr="00D30B29">
        <w:rPr>
          <w:rFonts w:ascii="Times New Roman" w:hAnsi="Times New Roman" w:cs="Times New Roman"/>
          <w:b/>
          <w:sz w:val="24"/>
          <w:szCs w:val="24"/>
        </w:rPr>
        <w:t xml:space="preserve">). </w:t>
      </w:r>
    </w:p>
    <w:p w:rsidR="00EB4EA8" w:rsidRDefault="00EB1228" w:rsidP="00286B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Calculate the CFU per </w:t>
      </w:r>
      <w:del w:id="21" w:author="Hong Qin" w:date="2014-03-05T14:58:00Z">
        <w:r w:rsidRPr="00D30B29" w:rsidDel="00D84432">
          <w:rPr>
            <w:rFonts w:ascii="Times New Roman" w:hAnsi="Times New Roman" w:cs="Times New Roman"/>
            <w:sz w:val="24"/>
            <w:szCs w:val="24"/>
          </w:rPr>
          <w:delText>ml</w:delText>
        </w:r>
      </w:del>
      <w:proofErr w:type="spellStart"/>
      <w:ins w:id="22" w:author="Hong Qin" w:date="2014-03-05T14:58:00Z">
        <w:r w:rsidR="00D84432">
          <w:rPr>
            <w:rFonts w:ascii="Times New Roman" w:hAnsi="Times New Roman" w:cs="Times New Roman"/>
            <w:sz w:val="24"/>
            <w:szCs w:val="24"/>
          </w:rPr>
          <w:t>u</w:t>
        </w:r>
        <w:r w:rsidR="00D84432" w:rsidRPr="00D30B29">
          <w:rPr>
            <w:rFonts w:ascii="Times New Roman" w:hAnsi="Times New Roman" w:cs="Times New Roman"/>
            <w:sz w:val="24"/>
            <w:szCs w:val="24"/>
          </w:rPr>
          <w:t>l</w:t>
        </w:r>
      </w:ins>
      <w:proofErr w:type="spellEnd"/>
      <w:r w:rsidR="001A2E21">
        <w:rPr>
          <w:rFonts w:ascii="Times New Roman" w:hAnsi="Times New Roman" w:cs="Times New Roman"/>
          <w:sz w:val="24"/>
          <w:szCs w:val="24"/>
        </w:rPr>
        <w:t>, cell densities</w:t>
      </w:r>
      <w:r w:rsidRPr="00D30B29">
        <w:rPr>
          <w:rFonts w:ascii="Times New Roman" w:hAnsi="Times New Roman" w:cs="Times New Roman"/>
          <w:sz w:val="24"/>
          <w:szCs w:val="24"/>
        </w:rPr>
        <w:t xml:space="preserve"> for all the </w:t>
      </w:r>
      <w:del w:id="23" w:author="Hong Qin" w:date="2014-03-05T15:13:00Z">
        <w:r w:rsidRPr="00D30B29" w:rsidDel="006B0843">
          <w:rPr>
            <w:rFonts w:ascii="Times New Roman" w:hAnsi="Times New Roman" w:cs="Times New Roman"/>
            <w:sz w:val="24"/>
            <w:szCs w:val="24"/>
          </w:rPr>
          <w:delText>samples</w:delText>
        </w:r>
      </w:del>
      <w:ins w:id="24" w:author="Hong Qin" w:date="2014-03-05T15:13:00Z">
        <w:r w:rsidR="006B0843">
          <w:rPr>
            <w:rFonts w:ascii="Times New Roman" w:hAnsi="Times New Roman" w:cs="Times New Roman"/>
            <w:sz w:val="24"/>
            <w:szCs w:val="24"/>
          </w:rPr>
          <w:t>groups</w:t>
        </w:r>
      </w:ins>
      <w:r w:rsidRPr="00D30B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6B3C" w:rsidRPr="00D30B29" w:rsidRDefault="009748C8" w:rsidP="00286B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 the standard deviation for cell </w:t>
      </w:r>
      <w:r w:rsidR="00EB4EA8">
        <w:rPr>
          <w:rFonts w:ascii="Times New Roman" w:hAnsi="Times New Roman" w:cs="Times New Roman"/>
          <w:sz w:val="24"/>
          <w:szCs w:val="24"/>
        </w:rPr>
        <w:t xml:space="preserve">number per OD unit, CFU per OD unit. </w:t>
      </w:r>
    </w:p>
    <w:p w:rsidR="00286B3C" w:rsidRPr="00D30B29" w:rsidRDefault="00EB1228" w:rsidP="00286B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Plot </w:t>
      </w:r>
      <w:ins w:id="25" w:author="Hong Qin" w:date="2014-03-05T15:14:00Z">
        <w:r w:rsidR="00CE27CA">
          <w:rPr>
            <w:rFonts w:ascii="Times New Roman" w:hAnsi="Times New Roman" w:cs="Times New Roman"/>
            <w:sz w:val="24"/>
            <w:szCs w:val="24"/>
          </w:rPr>
          <w:t>CFU</w:t>
        </w:r>
      </w:ins>
      <w:del w:id="26" w:author="Hong Qin" w:date="2014-03-05T15:14:00Z">
        <w:r w:rsidRPr="00D30B29" w:rsidDel="00CE27CA">
          <w:rPr>
            <w:rFonts w:ascii="Times New Roman" w:hAnsi="Times New Roman" w:cs="Times New Roman"/>
            <w:sz w:val="24"/>
            <w:szCs w:val="24"/>
          </w:rPr>
          <w:delText>OD</w:delText>
        </w:r>
      </w:del>
      <w:r w:rsidRPr="00D30B29">
        <w:rPr>
          <w:rFonts w:ascii="Times New Roman" w:hAnsi="Times New Roman" w:cs="Times New Roman"/>
          <w:sz w:val="24"/>
          <w:szCs w:val="24"/>
        </w:rPr>
        <w:t xml:space="preserve"> ~ </w:t>
      </w:r>
      <w:ins w:id="27" w:author="Hong Qin" w:date="2014-03-05T15:14:00Z">
        <w:r w:rsidR="00CE27CA">
          <w:rPr>
            <w:rFonts w:ascii="Times New Roman" w:hAnsi="Times New Roman" w:cs="Times New Roman"/>
            <w:sz w:val="24"/>
            <w:szCs w:val="24"/>
          </w:rPr>
          <w:t>OD</w:t>
        </w:r>
      </w:ins>
      <w:del w:id="28" w:author="Hong Qin" w:date="2014-03-05T15:14:00Z">
        <w:r w:rsidRPr="00D30B29" w:rsidDel="00CE27CA">
          <w:rPr>
            <w:rFonts w:ascii="Times New Roman" w:hAnsi="Times New Roman" w:cs="Times New Roman"/>
            <w:sz w:val="24"/>
            <w:szCs w:val="24"/>
          </w:rPr>
          <w:delText>CFU</w:delText>
        </w:r>
      </w:del>
      <w:r w:rsidRPr="00D30B29">
        <w:rPr>
          <w:rFonts w:ascii="Times New Roman" w:hAnsi="Times New Roman" w:cs="Times New Roman"/>
          <w:sz w:val="24"/>
          <w:szCs w:val="24"/>
        </w:rPr>
        <w:t xml:space="preserve"> concentration, </w:t>
      </w:r>
      <w:r w:rsidR="00214B6F" w:rsidRPr="00D30B29">
        <w:rPr>
          <w:rFonts w:ascii="Times New Roman" w:hAnsi="Times New Roman" w:cs="Times New Roman"/>
          <w:sz w:val="24"/>
          <w:szCs w:val="24"/>
        </w:rPr>
        <w:t xml:space="preserve">apply </w:t>
      </w:r>
      <w:r w:rsidRPr="00D30B29">
        <w:rPr>
          <w:rFonts w:ascii="Times New Roman" w:hAnsi="Times New Roman" w:cs="Times New Roman"/>
          <w:sz w:val="24"/>
          <w:szCs w:val="24"/>
        </w:rPr>
        <w:t>linear regression</w:t>
      </w:r>
      <w:r w:rsidR="00214B6F" w:rsidRPr="00D30B29">
        <w:rPr>
          <w:rFonts w:ascii="Times New Roman" w:hAnsi="Times New Roman" w:cs="Times New Roman"/>
          <w:sz w:val="24"/>
          <w:szCs w:val="24"/>
        </w:rPr>
        <w:t xml:space="preserve">, </w:t>
      </w:r>
      <w:r w:rsidR="00B87250">
        <w:rPr>
          <w:rFonts w:ascii="Times New Roman" w:hAnsi="Times New Roman" w:cs="Times New Roman"/>
          <w:sz w:val="24"/>
          <w:szCs w:val="24"/>
        </w:rPr>
        <w:t xml:space="preserve">and </w:t>
      </w:r>
      <w:r w:rsidR="00214B6F" w:rsidRPr="00D30B29">
        <w:rPr>
          <w:rFonts w:ascii="Times New Roman" w:hAnsi="Times New Roman" w:cs="Times New Roman"/>
          <w:sz w:val="24"/>
          <w:szCs w:val="24"/>
        </w:rPr>
        <w:t>discuss the</w:t>
      </w:r>
      <w:r w:rsidRPr="00D30B29">
        <w:rPr>
          <w:rFonts w:ascii="Times New Roman" w:hAnsi="Times New Roman" w:cs="Times New Roman"/>
          <w:sz w:val="24"/>
          <w:szCs w:val="24"/>
        </w:rPr>
        <w:t xml:space="preserve"> results. </w:t>
      </w:r>
    </w:p>
    <w:p w:rsidR="00286B3C" w:rsidRDefault="00214B6F" w:rsidP="00286B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30B29">
        <w:rPr>
          <w:rFonts w:ascii="Times New Roman" w:hAnsi="Times New Roman" w:cs="Times New Roman"/>
          <w:sz w:val="24"/>
          <w:szCs w:val="24"/>
        </w:rPr>
        <w:t xml:space="preserve">Plot </w:t>
      </w:r>
      <w:r w:rsidR="00F20925">
        <w:rPr>
          <w:rFonts w:ascii="Times New Roman" w:hAnsi="Times New Roman" w:cs="Times New Roman"/>
          <w:sz w:val="24"/>
          <w:szCs w:val="24"/>
        </w:rPr>
        <w:t>CFU</w:t>
      </w:r>
      <w:r w:rsidRPr="00D30B29">
        <w:rPr>
          <w:rFonts w:ascii="Times New Roman" w:hAnsi="Times New Roman" w:cs="Times New Roman"/>
          <w:sz w:val="24"/>
          <w:szCs w:val="24"/>
        </w:rPr>
        <w:t xml:space="preserve"> ~ </w:t>
      </w:r>
      <w:r w:rsidR="00F20925">
        <w:rPr>
          <w:rFonts w:ascii="Times New Roman" w:hAnsi="Times New Roman" w:cs="Times New Roman"/>
          <w:sz w:val="24"/>
          <w:szCs w:val="24"/>
        </w:rPr>
        <w:t xml:space="preserve">cell densities estimated by </w:t>
      </w:r>
      <w:proofErr w:type="spellStart"/>
      <w:r w:rsidR="00F20925">
        <w:rPr>
          <w:rFonts w:ascii="Times New Roman" w:hAnsi="Times New Roman" w:cs="Times New Roman"/>
          <w:sz w:val="24"/>
          <w:szCs w:val="24"/>
        </w:rPr>
        <w:t>hemocytometer</w:t>
      </w:r>
      <w:proofErr w:type="spellEnd"/>
      <w:r w:rsidR="00F20925">
        <w:rPr>
          <w:rFonts w:ascii="Times New Roman" w:hAnsi="Times New Roman" w:cs="Times New Roman"/>
          <w:sz w:val="24"/>
          <w:szCs w:val="24"/>
        </w:rPr>
        <w:t>,</w:t>
      </w:r>
      <w:r w:rsidRPr="00D30B29">
        <w:rPr>
          <w:rFonts w:ascii="Times New Roman" w:hAnsi="Times New Roman" w:cs="Times New Roman"/>
          <w:sz w:val="24"/>
          <w:szCs w:val="24"/>
        </w:rPr>
        <w:t xml:space="preserve"> apply linear regression, </w:t>
      </w:r>
      <w:r w:rsidR="00B87250" w:rsidRPr="00D30B29">
        <w:rPr>
          <w:rFonts w:ascii="Times New Roman" w:hAnsi="Times New Roman" w:cs="Times New Roman"/>
          <w:sz w:val="24"/>
          <w:szCs w:val="24"/>
        </w:rPr>
        <w:t>and discuss</w:t>
      </w:r>
      <w:r w:rsidRPr="00D30B29">
        <w:rPr>
          <w:rFonts w:ascii="Times New Roman" w:hAnsi="Times New Roman" w:cs="Times New Roman"/>
          <w:sz w:val="24"/>
          <w:szCs w:val="24"/>
        </w:rPr>
        <w:t xml:space="preserve"> the results. </w:t>
      </w:r>
    </w:p>
    <w:p w:rsidR="00D30B29" w:rsidRDefault="00D30B29" w:rsidP="00D30B29">
      <w:pPr>
        <w:rPr>
          <w:rFonts w:ascii="Times New Roman" w:hAnsi="Times New Roman" w:cs="Times New Roman"/>
          <w:sz w:val="24"/>
          <w:szCs w:val="24"/>
        </w:rPr>
      </w:pPr>
    </w:p>
    <w:p w:rsidR="00D30B29" w:rsidRPr="008531AF" w:rsidRDefault="00D30B29" w:rsidP="00D30B29">
      <w:pPr>
        <w:spacing w:after="0" w:line="240" w:lineRule="auto"/>
        <w:rPr>
          <w:rFonts w:ascii="Times New Roman" w:hAnsi="Times New Roman" w:cs="Times New Roman"/>
          <w:b/>
        </w:rPr>
      </w:pPr>
      <w:r w:rsidRPr="008531AF">
        <w:rPr>
          <w:rFonts w:ascii="Times New Roman" w:hAnsi="Times New Roman" w:cs="Times New Roman"/>
          <w:b/>
        </w:rPr>
        <w:t>Materials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  <w:sectPr w:rsidR="00D30B29" w:rsidRPr="008531A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gutter="0"/>
          <w:docGrid w:linePitch="360"/>
        </w:sectPr>
      </w:pP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Yeast cultures at various OD values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 xml:space="preserve">A set of </w:t>
      </w:r>
      <w:proofErr w:type="spellStart"/>
      <w:r w:rsidRPr="008531AF">
        <w:rPr>
          <w:rFonts w:ascii="Times New Roman" w:hAnsi="Times New Roman" w:cs="Times New Roman"/>
        </w:rPr>
        <w:t>pipetman</w:t>
      </w:r>
      <w:proofErr w:type="spellEnd"/>
      <w:r w:rsidRPr="008531AF">
        <w:rPr>
          <w:rFonts w:ascii="Times New Roman" w:hAnsi="Times New Roman" w:cs="Times New Roman"/>
        </w:rPr>
        <w:t xml:space="preserve"> (1000ul, 200ul</w:t>
      </w:r>
      <w:del w:id="30" w:author="Hong  Qin" w:date="2014-02-25T18:20:00Z">
        <w:r w:rsidRPr="008531AF" w:rsidDel="00F96B9A">
          <w:rPr>
            <w:rFonts w:ascii="Times New Roman" w:hAnsi="Times New Roman" w:cs="Times New Roman"/>
          </w:rPr>
          <w:delText>, 20ul</w:delText>
        </w:r>
      </w:del>
      <w:r w:rsidRPr="008531AF">
        <w:rPr>
          <w:rFonts w:ascii="Times New Roman" w:hAnsi="Times New Roman" w:cs="Times New Roman"/>
        </w:rPr>
        <w:t>)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Tips (1000ul, 200ul</w:t>
      </w:r>
      <w:del w:id="31" w:author="Hong  Qin" w:date="2014-02-25T18:20:00Z">
        <w:r w:rsidRPr="008531AF" w:rsidDel="00F96B9A">
          <w:rPr>
            <w:rFonts w:ascii="Times New Roman" w:hAnsi="Times New Roman" w:cs="Times New Roman"/>
          </w:rPr>
          <w:delText>, 20ul</w:delText>
        </w:r>
      </w:del>
      <w:r w:rsidRPr="008531AF">
        <w:rPr>
          <w:rFonts w:ascii="Times New Roman" w:hAnsi="Times New Roman" w:cs="Times New Roman"/>
        </w:rPr>
        <w:t>)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 xml:space="preserve">One </w:t>
      </w:r>
      <w:proofErr w:type="spellStart"/>
      <w:r w:rsidRPr="008531AF">
        <w:rPr>
          <w:rFonts w:ascii="Times New Roman" w:hAnsi="Times New Roman" w:cs="Times New Roman"/>
        </w:rPr>
        <w:t>vortexer</w:t>
      </w:r>
      <w:proofErr w:type="spellEnd"/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 xml:space="preserve">One rack for </w:t>
      </w:r>
      <w:proofErr w:type="spellStart"/>
      <w:r w:rsidRPr="008531AF">
        <w:rPr>
          <w:rFonts w:ascii="Times New Roman" w:hAnsi="Times New Roman" w:cs="Times New Roman"/>
        </w:rPr>
        <w:t>eppendorf</w:t>
      </w:r>
      <w:proofErr w:type="spellEnd"/>
      <w:r w:rsidRPr="008531AF">
        <w:rPr>
          <w:rFonts w:ascii="Times New Roman" w:hAnsi="Times New Roman" w:cs="Times New Roman"/>
        </w:rPr>
        <w:t xml:space="preserve"> tubes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 xml:space="preserve">Six 1.5ml </w:t>
      </w:r>
      <w:proofErr w:type="spellStart"/>
      <w:r w:rsidRPr="008531AF">
        <w:rPr>
          <w:rFonts w:ascii="Times New Roman" w:hAnsi="Times New Roman" w:cs="Times New Roman"/>
        </w:rPr>
        <w:t>eppendorf</w:t>
      </w:r>
      <w:proofErr w:type="spellEnd"/>
      <w:r w:rsidRPr="008531AF">
        <w:rPr>
          <w:rFonts w:ascii="Times New Roman" w:hAnsi="Times New Roman" w:cs="Times New Roman"/>
        </w:rPr>
        <w:t xml:space="preserve"> tubes 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Four </w:t>
      </w:r>
      <w:r w:rsidRPr="008531AF">
        <w:rPr>
          <w:rFonts w:ascii="Times New Roman" w:hAnsi="Times New Roman" w:cs="Times New Roman"/>
        </w:rPr>
        <w:t>YPD plates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One maker pen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Bunsen burners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Sterile Glass beads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Beads recollection flasks and funnels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Sterile distilled H2O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70% ethanol bottle</w:t>
      </w:r>
    </w:p>
    <w:p w:rsidR="00D30B29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>Water bottle</w:t>
      </w:r>
    </w:p>
    <w:p w:rsidR="00D30B29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proofErr w:type="spellStart"/>
      <w:r>
        <w:rPr>
          <w:rFonts w:ascii="Times New Roman" w:hAnsi="Times New Roman" w:cs="Times New Roman"/>
        </w:rPr>
        <w:t>hemocytometer</w:t>
      </w:r>
      <w:proofErr w:type="spellEnd"/>
    </w:p>
    <w:p w:rsidR="00D30B29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 slips</w:t>
      </w:r>
    </w:p>
    <w:p w:rsidR="00D30B29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microscope</w:t>
      </w: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hand tally counter</w:t>
      </w:r>
    </w:p>
    <w:p w:rsidR="00D30B29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</w:p>
    <w:p w:rsidR="00D30B29" w:rsidRPr="008531AF" w:rsidRDefault="00D30B29" w:rsidP="00D30B2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 xml:space="preserve">One spectrometer for the entire class (Different spectrometers may give different readings.) </w:t>
      </w:r>
    </w:p>
    <w:p w:rsidR="00D30B29" w:rsidRPr="008531AF" w:rsidRDefault="00D30B29" w:rsidP="00D30B29">
      <w:pPr>
        <w:spacing w:after="0" w:line="240" w:lineRule="auto"/>
        <w:rPr>
          <w:rFonts w:ascii="Times New Roman" w:hAnsi="Times New Roman" w:cs="Times New Roman"/>
        </w:rPr>
      </w:pPr>
    </w:p>
    <w:p w:rsidR="00D30B29" w:rsidRPr="008531AF" w:rsidRDefault="00D30B29" w:rsidP="00D30B29">
      <w:pPr>
        <w:spacing w:after="0" w:line="240" w:lineRule="auto"/>
        <w:rPr>
          <w:rFonts w:ascii="Times New Roman" w:hAnsi="Times New Roman" w:cs="Times New Roman"/>
        </w:rPr>
        <w:sectPr w:rsidR="00D30B29" w:rsidRPr="008531AF">
          <w:type w:val="continuous"/>
          <w:pgSz w:w="12240" w:h="15840"/>
          <w:pgMar w:top="1440" w:right="1440" w:bottom="1440" w:left="1440" w:gutter="0"/>
          <w:cols w:num="2"/>
          <w:docGrid w:linePitch="360"/>
        </w:sectPr>
      </w:pPr>
    </w:p>
    <w:p w:rsidR="00D30B29" w:rsidRPr="008531AF" w:rsidRDefault="00D30B29" w:rsidP="00D30B29">
      <w:pPr>
        <w:spacing w:after="0" w:line="240" w:lineRule="auto"/>
        <w:rPr>
          <w:rFonts w:ascii="Times New Roman" w:hAnsi="Times New Roman" w:cs="Times New Roman"/>
        </w:rPr>
      </w:pPr>
    </w:p>
    <w:p w:rsidR="00D30B29" w:rsidRPr="00D30B29" w:rsidRDefault="00D30B29" w:rsidP="00D30B29">
      <w:pPr>
        <w:rPr>
          <w:rFonts w:ascii="Times New Roman" w:hAnsi="Times New Roman" w:cs="Times New Roman"/>
          <w:sz w:val="24"/>
          <w:szCs w:val="24"/>
        </w:rPr>
      </w:pPr>
      <w:bookmarkStart w:id="32" w:name="_GoBack"/>
      <w:bookmarkEnd w:id="32"/>
    </w:p>
    <w:sectPr w:rsidR="00D30B29" w:rsidRPr="00D30B29" w:rsidSect="00336A31">
      <w:headerReference w:type="default" r:id="rId15"/>
      <w:type w:val="continuous"/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ong  Qin" w:date="2014-02-25T17:10:00Z" w:initials="HQ">
    <w:p w:rsidR="00D84432" w:rsidRDefault="00D84432">
      <w:pPr>
        <w:pStyle w:val="CommentText"/>
      </w:pPr>
      <w:r>
        <w:rPr>
          <w:rStyle w:val="CommentReference"/>
        </w:rPr>
        <w:annotationRef/>
      </w:r>
      <w:r>
        <w:t xml:space="preserve">For standard curve. </w:t>
      </w:r>
    </w:p>
  </w:comment>
</w:comment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432" w:rsidRDefault="00D84432" w:rsidP="00214B6F">
      <w:pPr>
        <w:spacing w:after="0" w:line="240" w:lineRule="auto"/>
      </w:pPr>
      <w:r>
        <w:separator/>
      </w:r>
    </w:p>
  </w:endnote>
  <w:endnote w:type="continuationSeparator" w:id="0">
    <w:p w:rsidR="00D84432" w:rsidRDefault="00D84432" w:rsidP="00214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ucida Grande">
    <w:panose1 w:val="020F06030202080209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432" w:rsidRDefault="00D84432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432" w:rsidRDefault="00D84432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432" w:rsidRDefault="00D84432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432" w:rsidRDefault="00D84432" w:rsidP="00214B6F">
      <w:pPr>
        <w:spacing w:after="0" w:line="240" w:lineRule="auto"/>
      </w:pPr>
      <w:r>
        <w:separator/>
      </w:r>
    </w:p>
  </w:footnote>
  <w:footnote w:type="continuationSeparator" w:id="0">
    <w:p w:rsidR="00D84432" w:rsidRDefault="00D84432" w:rsidP="00214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432" w:rsidRDefault="00D84432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432" w:rsidRDefault="00D84432">
    <w:pPr>
      <w:pStyle w:val="Header"/>
    </w:pPr>
    <w:r>
      <w:t>Bio233, Spring 2014</w:t>
    </w:r>
    <w:ins w:id="29" w:author="Hong Qin" w:date="2014-02-26T11:45:00Z">
      <w:r>
        <w:t xml:space="preserve">, lab on serial dilution. </w:t>
      </w:r>
    </w:ins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432" w:rsidRDefault="00D84432">
    <w:pPr>
      <w:pStyle w:val="Header"/>
    </w:pPr>
  </w:p>
</w:hdr>
</file>

<file path=word/header4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432" w:rsidRDefault="00D84432">
    <w:pPr>
      <w:pStyle w:val="Header"/>
    </w:pPr>
    <w:r>
      <w:t>Bio233, Fall 2011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978E9"/>
    <w:multiLevelType w:val="hybridMultilevel"/>
    <w:tmpl w:val="9EB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24899"/>
    <w:multiLevelType w:val="hybridMultilevel"/>
    <w:tmpl w:val="B28C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A54B5"/>
    <w:multiLevelType w:val="hybridMultilevel"/>
    <w:tmpl w:val="1B1E9E38"/>
    <w:lvl w:ilvl="0" w:tplc="87D2F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400BF"/>
    <w:multiLevelType w:val="hybridMultilevel"/>
    <w:tmpl w:val="9DE6F7D8"/>
    <w:lvl w:ilvl="0" w:tplc="87D2F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05DD4"/>
    <w:multiLevelType w:val="hybridMultilevel"/>
    <w:tmpl w:val="ACB6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21708"/>
    <w:multiLevelType w:val="hybridMultilevel"/>
    <w:tmpl w:val="916E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B1BA4"/>
    <w:multiLevelType w:val="hybridMultilevel"/>
    <w:tmpl w:val="DFA6A39E"/>
    <w:lvl w:ilvl="0" w:tplc="C9C4F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346FF1"/>
    <w:multiLevelType w:val="hybridMultilevel"/>
    <w:tmpl w:val="9B64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73F83"/>
    <w:multiLevelType w:val="hybridMultilevel"/>
    <w:tmpl w:val="6B76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C5E47"/>
    <w:multiLevelType w:val="hybridMultilevel"/>
    <w:tmpl w:val="1650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52DB5"/>
    <w:multiLevelType w:val="hybridMultilevel"/>
    <w:tmpl w:val="9B64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96972"/>
    <w:multiLevelType w:val="hybridMultilevel"/>
    <w:tmpl w:val="6C40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104BDA"/>
    <w:multiLevelType w:val="hybridMultilevel"/>
    <w:tmpl w:val="6C40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117224"/>
    <w:multiLevelType w:val="hybridMultilevel"/>
    <w:tmpl w:val="6C40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C5FA0"/>
    <w:multiLevelType w:val="hybridMultilevel"/>
    <w:tmpl w:val="AF16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9"/>
  </w:num>
  <w:num w:numId="6">
    <w:abstractNumId w:val="5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13"/>
  </w:num>
  <w:num w:numId="13">
    <w:abstractNumId w:val="3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revisionView w:markup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6CEF"/>
    <w:rsid w:val="00002554"/>
    <w:rsid w:val="00021886"/>
    <w:rsid w:val="000305A0"/>
    <w:rsid w:val="00034DA5"/>
    <w:rsid w:val="00053DBF"/>
    <w:rsid w:val="00073307"/>
    <w:rsid w:val="00080B58"/>
    <w:rsid w:val="00096404"/>
    <w:rsid w:val="000C0552"/>
    <w:rsid w:val="000F2068"/>
    <w:rsid w:val="000F3FE9"/>
    <w:rsid w:val="00101463"/>
    <w:rsid w:val="0010177F"/>
    <w:rsid w:val="00107A51"/>
    <w:rsid w:val="001321C2"/>
    <w:rsid w:val="0013459A"/>
    <w:rsid w:val="001363C0"/>
    <w:rsid w:val="00165CEF"/>
    <w:rsid w:val="001954A6"/>
    <w:rsid w:val="001A2E21"/>
    <w:rsid w:val="001C6CBF"/>
    <w:rsid w:val="001D3821"/>
    <w:rsid w:val="001D4A8B"/>
    <w:rsid w:val="001D536C"/>
    <w:rsid w:val="001D6512"/>
    <w:rsid w:val="001D72E8"/>
    <w:rsid w:val="001D7A4E"/>
    <w:rsid w:val="001E6BB7"/>
    <w:rsid w:val="001E7106"/>
    <w:rsid w:val="001F7B27"/>
    <w:rsid w:val="00203574"/>
    <w:rsid w:val="00214B6F"/>
    <w:rsid w:val="00225EBA"/>
    <w:rsid w:val="002304C7"/>
    <w:rsid w:val="00231ECD"/>
    <w:rsid w:val="0024012F"/>
    <w:rsid w:val="00241617"/>
    <w:rsid w:val="00244A7D"/>
    <w:rsid w:val="0025332A"/>
    <w:rsid w:val="00253BC2"/>
    <w:rsid w:val="0025786E"/>
    <w:rsid w:val="002726D5"/>
    <w:rsid w:val="00280DC2"/>
    <w:rsid w:val="00282587"/>
    <w:rsid w:val="00282665"/>
    <w:rsid w:val="00286B3C"/>
    <w:rsid w:val="0029146E"/>
    <w:rsid w:val="002A304E"/>
    <w:rsid w:val="002B53A5"/>
    <w:rsid w:val="002C2403"/>
    <w:rsid w:val="002E3B02"/>
    <w:rsid w:val="002F4D7C"/>
    <w:rsid w:val="002F7BE7"/>
    <w:rsid w:val="0030033F"/>
    <w:rsid w:val="00305994"/>
    <w:rsid w:val="00306BD8"/>
    <w:rsid w:val="00310C22"/>
    <w:rsid w:val="00311018"/>
    <w:rsid w:val="00335CB8"/>
    <w:rsid w:val="00336A31"/>
    <w:rsid w:val="00336E2A"/>
    <w:rsid w:val="0036442B"/>
    <w:rsid w:val="003737F3"/>
    <w:rsid w:val="00373BAE"/>
    <w:rsid w:val="00375046"/>
    <w:rsid w:val="00375AB2"/>
    <w:rsid w:val="00376685"/>
    <w:rsid w:val="003A50BC"/>
    <w:rsid w:val="003C5C27"/>
    <w:rsid w:val="003D7B15"/>
    <w:rsid w:val="003E6CDC"/>
    <w:rsid w:val="003F2A11"/>
    <w:rsid w:val="0040352B"/>
    <w:rsid w:val="004037ED"/>
    <w:rsid w:val="00430174"/>
    <w:rsid w:val="00432B15"/>
    <w:rsid w:val="00480721"/>
    <w:rsid w:val="0049250B"/>
    <w:rsid w:val="004928FC"/>
    <w:rsid w:val="00497349"/>
    <w:rsid w:val="004A2105"/>
    <w:rsid w:val="004A2948"/>
    <w:rsid w:val="004B1560"/>
    <w:rsid w:val="004E1A3C"/>
    <w:rsid w:val="004E38BB"/>
    <w:rsid w:val="004E53EA"/>
    <w:rsid w:val="004F4FDC"/>
    <w:rsid w:val="005137D1"/>
    <w:rsid w:val="005145E9"/>
    <w:rsid w:val="005328B4"/>
    <w:rsid w:val="0056557F"/>
    <w:rsid w:val="0057587E"/>
    <w:rsid w:val="005839AE"/>
    <w:rsid w:val="005A16C4"/>
    <w:rsid w:val="005A5215"/>
    <w:rsid w:val="005B06C1"/>
    <w:rsid w:val="005E1C1B"/>
    <w:rsid w:val="005E4B47"/>
    <w:rsid w:val="00607766"/>
    <w:rsid w:val="00630014"/>
    <w:rsid w:val="00631452"/>
    <w:rsid w:val="00631525"/>
    <w:rsid w:val="006326D7"/>
    <w:rsid w:val="006406C6"/>
    <w:rsid w:val="006578AF"/>
    <w:rsid w:val="00662764"/>
    <w:rsid w:val="006812C3"/>
    <w:rsid w:val="00682F1E"/>
    <w:rsid w:val="0069090C"/>
    <w:rsid w:val="006A0EF2"/>
    <w:rsid w:val="006A2B58"/>
    <w:rsid w:val="006A5C9F"/>
    <w:rsid w:val="006A6427"/>
    <w:rsid w:val="006B0843"/>
    <w:rsid w:val="006B2694"/>
    <w:rsid w:val="006B6CEF"/>
    <w:rsid w:val="006D13D2"/>
    <w:rsid w:val="006D2560"/>
    <w:rsid w:val="006D4024"/>
    <w:rsid w:val="006D7779"/>
    <w:rsid w:val="006E3677"/>
    <w:rsid w:val="006F15E8"/>
    <w:rsid w:val="006F3665"/>
    <w:rsid w:val="006F5568"/>
    <w:rsid w:val="00717649"/>
    <w:rsid w:val="00724D33"/>
    <w:rsid w:val="007257B2"/>
    <w:rsid w:val="00740584"/>
    <w:rsid w:val="007459D7"/>
    <w:rsid w:val="00770187"/>
    <w:rsid w:val="00777E2B"/>
    <w:rsid w:val="007B74A8"/>
    <w:rsid w:val="007E5569"/>
    <w:rsid w:val="00817538"/>
    <w:rsid w:val="008208AF"/>
    <w:rsid w:val="00827182"/>
    <w:rsid w:val="0084458B"/>
    <w:rsid w:val="00861BA7"/>
    <w:rsid w:val="00871D8D"/>
    <w:rsid w:val="008729C2"/>
    <w:rsid w:val="00885E12"/>
    <w:rsid w:val="008A7DEA"/>
    <w:rsid w:val="008B108D"/>
    <w:rsid w:val="008B3303"/>
    <w:rsid w:val="008C6AD4"/>
    <w:rsid w:val="008D5DC8"/>
    <w:rsid w:val="008E3EF7"/>
    <w:rsid w:val="008F3537"/>
    <w:rsid w:val="008F4B05"/>
    <w:rsid w:val="00901BAE"/>
    <w:rsid w:val="009134F0"/>
    <w:rsid w:val="00914943"/>
    <w:rsid w:val="00925D95"/>
    <w:rsid w:val="009359A5"/>
    <w:rsid w:val="009442D3"/>
    <w:rsid w:val="00947585"/>
    <w:rsid w:val="00947E89"/>
    <w:rsid w:val="009566DA"/>
    <w:rsid w:val="009748C8"/>
    <w:rsid w:val="009748D8"/>
    <w:rsid w:val="0097714C"/>
    <w:rsid w:val="009A337B"/>
    <w:rsid w:val="009B5E4E"/>
    <w:rsid w:val="009D0FF5"/>
    <w:rsid w:val="009E2753"/>
    <w:rsid w:val="009F16E1"/>
    <w:rsid w:val="00A01C57"/>
    <w:rsid w:val="00A2329A"/>
    <w:rsid w:val="00A34B40"/>
    <w:rsid w:val="00A357C4"/>
    <w:rsid w:val="00A3694B"/>
    <w:rsid w:val="00A50A74"/>
    <w:rsid w:val="00A60DAF"/>
    <w:rsid w:val="00A72543"/>
    <w:rsid w:val="00A77B66"/>
    <w:rsid w:val="00A84815"/>
    <w:rsid w:val="00A849BB"/>
    <w:rsid w:val="00AA241F"/>
    <w:rsid w:val="00AA347C"/>
    <w:rsid w:val="00AB1989"/>
    <w:rsid w:val="00AC6DA6"/>
    <w:rsid w:val="00AD2BED"/>
    <w:rsid w:val="00AE0FE3"/>
    <w:rsid w:val="00AE3B2F"/>
    <w:rsid w:val="00B046BB"/>
    <w:rsid w:val="00B14CCD"/>
    <w:rsid w:val="00B21C54"/>
    <w:rsid w:val="00B32154"/>
    <w:rsid w:val="00B414AB"/>
    <w:rsid w:val="00B42033"/>
    <w:rsid w:val="00B531A2"/>
    <w:rsid w:val="00B61C40"/>
    <w:rsid w:val="00B70F4A"/>
    <w:rsid w:val="00B71A82"/>
    <w:rsid w:val="00B72DEE"/>
    <w:rsid w:val="00B87250"/>
    <w:rsid w:val="00B9087B"/>
    <w:rsid w:val="00B9217E"/>
    <w:rsid w:val="00B926CC"/>
    <w:rsid w:val="00B938C0"/>
    <w:rsid w:val="00B953C2"/>
    <w:rsid w:val="00BA77C6"/>
    <w:rsid w:val="00BB0842"/>
    <w:rsid w:val="00BB22C2"/>
    <w:rsid w:val="00BD27A0"/>
    <w:rsid w:val="00BD2FD3"/>
    <w:rsid w:val="00BF421A"/>
    <w:rsid w:val="00BF4D77"/>
    <w:rsid w:val="00BF6072"/>
    <w:rsid w:val="00C01949"/>
    <w:rsid w:val="00C069DC"/>
    <w:rsid w:val="00C30AB3"/>
    <w:rsid w:val="00C42D6D"/>
    <w:rsid w:val="00C545F8"/>
    <w:rsid w:val="00C812B7"/>
    <w:rsid w:val="00C9181C"/>
    <w:rsid w:val="00C94C6D"/>
    <w:rsid w:val="00C96AB5"/>
    <w:rsid w:val="00CA1B01"/>
    <w:rsid w:val="00CA365D"/>
    <w:rsid w:val="00CA4756"/>
    <w:rsid w:val="00CC7C3C"/>
    <w:rsid w:val="00CD5602"/>
    <w:rsid w:val="00CE27CA"/>
    <w:rsid w:val="00CE60A3"/>
    <w:rsid w:val="00D0655A"/>
    <w:rsid w:val="00D13343"/>
    <w:rsid w:val="00D1571E"/>
    <w:rsid w:val="00D16A47"/>
    <w:rsid w:val="00D20671"/>
    <w:rsid w:val="00D23EB5"/>
    <w:rsid w:val="00D27672"/>
    <w:rsid w:val="00D30B29"/>
    <w:rsid w:val="00D32D81"/>
    <w:rsid w:val="00D33DB1"/>
    <w:rsid w:val="00D51AF1"/>
    <w:rsid w:val="00D51DF6"/>
    <w:rsid w:val="00D657E1"/>
    <w:rsid w:val="00D807F0"/>
    <w:rsid w:val="00D84432"/>
    <w:rsid w:val="00D84C80"/>
    <w:rsid w:val="00DA13B2"/>
    <w:rsid w:val="00DA6073"/>
    <w:rsid w:val="00DB0416"/>
    <w:rsid w:val="00DB60F5"/>
    <w:rsid w:val="00DB7963"/>
    <w:rsid w:val="00DC73DA"/>
    <w:rsid w:val="00DE1B2A"/>
    <w:rsid w:val="00DE52D7"/>
    <w:rsid w:val="00DE6C6C"/>
    <w:rsid w:val="00DF699B"/>
    <w:rsid w:val="00E04330"/>
    <w:rsid w:val="00E1005E"/>
    <w:rsid w:val="00E171F1"/>
    <w:rsid w:val="00E22974"/>
    <w:rsid w:val="00E2478C"/>
    <w:rsid w:val="00E40306"/>
    <w:rsid w:val="00E4178D"/>
    <w:rsid w:val="00E510D0"/>
    <w:rsid w:val="00E72295"/>
    <w:rsid w:val="00E7406F"/>
    <w:rsid w:val="00E93C7E"/>
    <w:rsid w:val="00EA0F44"/>
    <w:rsid w:val="00EB1228"/>
    <w:rsid w:val="00EB2E8C"/>
    <w:rsid w:val="00EB4EA8"/>
    <w:rsid w:val="00EC308F"/>
    <w:rsid w:val="00EE53CB"/>
    <w:rsid w:val="00EF0F7C"/>
    <w:rsid w:val="00F004E3"/>
    <w:rsid w:val="00F0720D"/>
    <w:rsid w:val="00F1659B"/>
    <w:rsid w:val="00F20925"/>
    <w:rsid w:val="00F31AF5"/>
    <w:rsid w:val="00F35D8A"/>
    <w:rsid w:val="00F40590"/>
    <w:rsid w:val="00F554A9"/>
    <w:rsid w:val="00F57655"/>
    <w:rsid w:val="00F615FF"/>
    <w:rsid w:val="00F63960"/>
    <w:rsid w:val="00F71F24"/>
    <w:rsid w:val="00F7297E"/>
    <w:rsid w:val="00F748EF"/>
    <w:rsid w:val="00F93458"/>
    <w:rsid w:val="00F944BC"/>
    <w:rsid w:val="00F96B9A"/>
    <w:rsid w:val="00FA7164"/>
    <w:rsid w:val="00FB643A"/>
    <w:rsid w:val="00FC02B4"/>
    <w:rsid w:val="00FF0D05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56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36A3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1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1E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5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B6F"/>
  </w:style>
  <w:style w:type="paragraph" w:styleId="Footer">
    <w:name w:val="footer"/>
    <w:basedOn w:val="Normal"/>
    <w:link w:val="FooterChar"/>
    <w:uiPriority w:val="99"/>
    <w:unhideWhenUsed/>
    <w:rsid w:val="00214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B6F"/>
  </w:style>
  <w:style w:type="character" w:styleId="CommentReference">
    <w:name w:val="annotation reference"/>
    <w:basedOn w:val="DefaultParagraphFont"/>
    <w:uiPriority w:val="99"/>
    <w:semiHidden/>
    <w:unhideWhenUsed/>
    <w:rsid w:val="00225E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EB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EB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E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E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E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B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70F7D-D46D-5240-BEC5-3D4514FD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441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hqin</dc:creator>
  <cp:lastModifiedBy>Hong Qin</cp:lastModifiedBy>
  <cp:revision>296</cp:revision>
  <cp:lastPrinted>2014-02-26T16:45:00Z</cp:lastPrinted>
  <dcterms:created xsi:type="dcterms:W3CDTF">2009-09-03T18:05:00Z</dcterms:created>
  <dcterms:modified xsi:type="dcterms:W3CDTF">2014-03-05T20:14:00Z</dcterms:modified>
</cp:coreProperties>
</file>